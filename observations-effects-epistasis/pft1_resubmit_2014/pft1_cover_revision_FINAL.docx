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DDFB54" w14:textId="77777777" w:rsidR="00755B51" w:rsidRDefault="00412A06">
      <w:pPr>
        <w:ind w:left="4320"/>
        <w:jc w:val="center"/>
        <w:rPr>
          <w:rFonts w:ascii="Arno Pro Display" w:hAnsi="Arno Pro Display"/>
          <w:sz w:val="40"/>
          <w:szCs w:val="40"/>
        </w:rPr>
      </w:pPr>
      <w:r>
        <w:rPr>
          <w:rFonts w:ascii="Adobe Caslon Pro Bold" w:hAnsi="Adobe Caslon Pro 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F4EEF3" wp14:editId="5B7FD730">
                <wp:simplePos x="0" y="0"/>
                <wp:positionH relativeFrom="column">
                  <wp:posOffset>3943350</wp:posOffset>
                </wp:positionH>
                <wp:positionV relativeFrom="paragraph">
                  <wp:posOffset>266700</wp:posOffset>
                </wp:positionV>
                <wp:extent cx="1371600" cy="0"/>
                <wp:effectExtent l="19050" t="12700" r="19050" b="2540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0.5pt,21pt" to="418.5pt,2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" strokeweight="1pt"/>
            </w:pict>
          </mc:Fallback>
        </mc:AlternateContent>
      </w:r>
      <w:r w:rsidR="00755B51">
        <w:rPr>
          <w:bCs/>
          <w:sz w:val="40"/>
          <w:szCs w:val="40"/>
        </w:rPr>
        <w:t xml:space="preserve">                </w:t>
      </w:r>
      <w:proofErr w:type="spellStart"/>
      <w:r w:rsidR="00755B51">
        <w:rPr>
          <w:bCs/>
          <w:sz w:val="40"/>
          <w:szCs w:val="40"/>
        </w:rPr>
        <w:t>UWMedicine</w:t>
      </w:r>
      <w:proofErr w:type="spellEnd"/>
    </w:p>
    <w:p w14:paraId="4AFFA619" w14:textId="77777777" w:rsidR="00755B51" w:rsidRDefault="00755B51">
      <w:pPr>
        <w:autoSpaceDE w:val="0"/>
        <w:autoSpaceDN w:val="0"/>
        <w:adjustRightInd w:val="0"/>
        <w:rPr>
          <w:bCs/>
          <w:sz w:val="35"/>
          <w:szCs w:val="35"/>
        </w:rPr>
      </w:pPr>
      <w:r>
        <w:rPr>
          <w:rFonts w:ascii="Adobe Caslon Pro Bold" w:hAnsi="Adobe Caslon Pro Bold"/>
          <w:sz w:val="36"/>
          <w:szCs w:val="36"/>
        </w:rPr>
        <w:tab/>
      </w:r>
      <w:r>
        <w:rPr>
          <w:rFonts w:ascii="Adobe Caslon Pro Bold" w:hAnsi="Adobe Caslon Pro Bold"/>
          <w:sz w:val="36"/>
          <w:szCs w:val="36"/>
        </w:rPr>
        <w:tab/>
      </w:r>
      <w:r>
        <w:rPr>
          <w:rFonts w:ascii="Adobe Caslon Pro Bold" w:hAnsi="Adobe Caslon Pro Bold"/>
          <w:sz w:val="36"/>
          <w:szCs w:val="36"/>
        </w:rPr>
        <w:tab/>
      </w:r>
      <w:r>
        <w:rPr>
          <w:rFonts w:ascii="Adobe Caslon Pro Bold" w:hAnsi="Adobe Caslon Pro Bold"/>
          <w:sz w:val="36"/>
          <w:szCs w:val="36"/>
        </w:rPr>
        <w:tab/>
      </w:r>
      <w:r>
        <w:rPr>
          <w:bCs/>
          <w:sz w:val="35"/>
          <w:szCs w:val="35"/>
        </w:rPr>
        <w:t xml:space="preserve">                                      </w:t>
      </w:r>
      <w:r>
        <w:rPr>
          <w:bCs/>
          <w:sz w:val="20"/>
          <w:szCs w:val="20"/>
        </w:rPr>
        <w:t>SCHOOL OF MEDICINE</w:t>
      </w:r>
    </w:p>
    <w:p w14:paraId="4C93EC17" w14:textId="77777777" w:rsidR="00755B51" w:rsidRDefault="00412A06">
      <w:pPr>
        <w:autoSpaceDE w:val="0"/>
        <w:autoSpaceDN w:val="0"/>
        <w:adjustRightInd w:val="0"/>
        <w:ind w:left="4320" w:firstLine="720"/>
        <w:rPr>
          <w:b/>
          <w:bCs/>
          <w:sz w:val="20"/>
          <w:szCs w:val="20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26F3077" wp14:editId="0EA331E1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5372100" cy="0"/>
                <wp:effectExtent l="12700" t="19050" r="25400" b="1905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5pt" to="423pt,10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" strokeweight="1pt"/>
            </w:pict>
          </mc:Fallback>
        </mc:AlternateContent>
      </w:r>
      <w:r w:rsidR="00755B51">
        <w:rPr>
          <w:rFonts w:ascii="Adobe Caslon Pro Bold" w:hAnsi="Adobe Caslon Pro Bold"/>
          <w:sz w:val="20"/>
          <w:szCs w:val="20"/>
        </w:rPr>
        <w:tab/>
      </w:r>
    </w:p>
    <w:p w14:paraId="61D5147B" w14:textId="77777777" w:rsidR="00C2746A" w:rsidRPr="00DB64E0" w:rsidRDefault="00C2746A" w:rsidP="00C2746A">
      <w:r>
        <w:rPr>
          <w:i/>
        </w:rPr>
        <w:t xml:space="preserve">Genetics </w:t>
      </w:r>
      <w:r>
        <w:t>Editorial Board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30266A">
        <w:t>8</w:t>
      </w:r>
      <w:r w:rsidRPr="0015562D">
        <w:t>/</w:t>
      </w:r>
      <w:r w:rsidR="0030266A">
        <w:t>1</w:t>
      </w:r>
      <w:r w:rsidRPr="0015562D">
        <w:t>/14</w:t>
      </w:r>
    </w:p>
    <w:p w14:paraId="467FA2A0" w14:textId="77777777" w:rsidR="00C2746A" w:rsidRPr="00DB64E0" w:rsidRDefault="00C2746A" w:rsidP="00C2746A">
      <w:r w:rsidRPr="00DB64E0">
        <w:t>GSA Journals Editorial Office</w:t>
      </w:r>
      <w:r w:rsidRPr="00DB64E0">
        <w:br/>
        <w:t>Genetics Society of America</w:t>
      </w:r>
      <w:r w:rsidRPr="00DB64E0">
        <w:br/>
        <w:t>9650 Rockville Pike</w:t>
      </w:r>
      <w:r w:rsidRPr="00DB64E0">
        <w:br/>
        <w:t>Bethesda, MD 20814-3998</w:t>
      </w:r>
    </w:p>
    <w:p w14:paraId="298EBC34" w14:textId="77777777" w:rsidR="00AF5140" w:rsidRPr="0015562D" w:rsidRDefault="00755B51" w:rsidP="00C2746A">
      <w:pPr>
        <w:ind w:firstLine="720"/>
        <w:rPr>
          <w:sz w:val="22"/>
          <w:szCs w:val="22"/>
        </w:rPr>
      </w:pPr>
      <w:r w:rsidRPr="0015562D">
        <w:tab/>
      </w:r>
      <w:r w:rsidRPr="0015562D">
        <w:tab/>
      </w:r>
      <w:r w:rsidRPr="0015562D">
        <w:tab/>
      </w:r>
      <w:r w:rsidRPr="0015562D">
        <w:tab/>
      </w:r>
      <w:r w:rsidRPr="0015562D">
        <w:tab/>
      </w:r>
      <w:r w:rsidRPr="0015562D">
        <w:tab/>
      </w:r>
      <w:r w:rsidRPr="0015562D">
        <w:tab/>
      </w:r>
      <w:r w:rsidRPr="0015562D">
        <w:tab/>
      </w:r>
      <w:r w:rsidRPr="0015562D">
        <w:tab/>
      </w:r>
    </w:p>
    <w:p w14:paraId="63D6D5D4" w14:textId="77777777" w:rsidR="00D334DA" w:rsidRPr="00C2746A" w:rsidRDefault="00D334DA" w:rsidP="00921D05">
      <w:r w:rsidRPr="00C2746A">
        <w:t>Dear</w:t>
      </w:r>
      <w:r w:rsidR="00DB64E0" w:rsidRPr="00C2746A">
        <w:t xml:space="preserve"> </w:t>
      </w:r>
      <w:r w:rsidR="0030266A">
        <w:t>Dr. Borevitz</w:t>
      </w:r>
      <w:r w:rsidRPr="00C2746A">
        <w:t>,</w:t>
      </w:r>
      <w:bookmarkStart w:id="0" w:name="_GoBack"/>
      <w:bookmarkEnd w:id="0"/>
    </w:p>
    <w:p w14:paraId="43D61609" w14:textId="77777777" w:rsidR="00D334DA" w:rsidRPr="00C2746A" w:rsidRDefault="00D334DA" w:rsidP="00921D05"/>
    <w:p w14:paraId="07181FF4" w14:textId="77777777" w:rsidR="00852C7E" w:rsidRPr="00C2746A" w:rsidRDefault="00D334DA" w:rsidP="0030266A">
      <w:r w:rsidRPr="00C2746A">
        <w:t>Please find attached</w:t>
      </w:r>
      <w:r w:rsidR="0030266A">
        <w:t xml:space="preserve"> the revision of</w:t>
      </w:r>
      <w:r w:rsidRPr="00C2746A">
        <w:t xml:space="preserve"> our manuscript entitled “</w:t>
      </w:r>
      <w:r w:rsidR="00DB64E0" w:rsidRPr="00C2746A">
        <w:t xml:space="preserve">The conserved </w:t>
      </w:r>
      <w:r w:rsidR="00DB64E0" w:rsidRPr="00C2746A">
        <w:rPr>
          <w:i/>
        </w:rPr>
        <w:t xml:space="preserve">PFT1 </w:t>
      </w:r>
      <w:r w:rsidR="00DB64E0" w:rsidRPr="00C2746A">
        <w:t xml:space="preserve">tandem repeat is crucial for proper flowering in </w:t>
      </w:r>
      <w:r w:rsidR="00DB64E0" w:rsidRPr="00C2746A">
        <w:rPr>
          <w:i/>
        </w:rPr>
        <w:t>Arabidopsis thaliana</w:t>
      </w:r>
      <w:r w:rsidRPr="00C2746A">
        <w:t>”</w:t>
      </w:r>
      <w:r w:rsidR="00DC17EA">
        <w:t>, (</w:t>
      </w:r>
      <w:r w:rsidR="00DC17EA" w:rsidRPr="00E428D2">
        <w:t>GENETICS/2014/167866</w:t>
      </w:r>
      <w:r w:rsidR="00DC17EA">
        <w:t>)</w:t>
      </w:r>
      <w:r w:rsidRPr="00C2746A">
        <w:t xml:space="preserve">. </w:t>
      </w:r>
      <w:r w:rsidR="0030266A">
        <w:t xml:space="preserve">We thank both you and the two reviewers for helpful comments and suggestions, which have improved the paper. </w:t>
      </w:r>
      <w:r w:rsidR="0015562D" w:rsidRPr="00C2746A">
        <w:t>We hope</w:t>
      </w:r>
      <w:r w:rsidR="0030266A">
        <w:t xml:space="preserve"> that</w:t>
      </w:r>
      <w:r w:rsidR="0015562D" w:rsidRPr="00C2746A">
        <w:t xml:space="preserve"> you will </w:t>
      </w:r>
      <w:r w:rsidR="0030266A">
        <w:t>find</w:t>
      </w:r>
      <w:r w:rsidR="0030266A" w:rsidRPr="00C2746A">
        <w:t xml:space="preserve"> </w:t>
      </w:r>
      <w:r w:rsidR="0030266A">
        <w:t>our responses satisfactory</w:t>
      </w:r>
      <w:r w:rsidR="0015562D" w:rsidRPr="00C2746A">
        <w:t>.</w:t>
      </w:r>
      <w:r w:rsidR="00C2746A">
        <w:t xml:space="preserve"> </w:t>
      </w:r>
    </w:p>
    <w:p w14:paraId="438E8E76" w14:textId="77777777" w:rsidR="00D334DA" w:rsidRDefault="00D334DA" w:rsidP="00D334DA"/>
    <w:p w14:paraId="4EFC0EE5" w14:textId="77777777" w:rsidR="0030266A" w:rsidRDefault="0030266A" w:rsidP="00D334DA">
      <w:r>
        <w:t>In broad strokes, we have addressed the following points:</w:t>
      </w:r>
    </w:p>
    <w:p w14:paraId="36D452B7" w14:textId="77777777" w:rsidR="0030266A" w:rsidRDefault="0030266A" w:rsidP="00412A06">
      <w:pPr>
        <w:numPr>
          <w:ilvl w:val="0"/>
          <w:numId w:val="3"/>
        </w:numPr>
      </w:pPr>
      <w:r>
        <w:t>Reviewer 1 raised a number of questions regarding the composition of the PFT1 protein and polyQ, which we have addressed by including our sequencing data and by including a supplementary figure illustrating PFT1 domain structure.</w:t>
      </w:r>
    </w:p>
    <w:p w14:paraId="0A760310" w14:textId="77777777" w:rsidR="0030266A" w:rsidRDefault="0030266A" w:rsidP="00412A06">
      <w:pPr>
        <w:numPr>
          <w:ilvl w:val="0"/>
          <w:numId w:val="3"/>
        </w:numPr>
      </w:pPr>
      <w:r>
        <w:t xml:space="preserve">Reviewer 2 was concerned about the nature of the </w:t>
      </w:r>
      <w:r>
        <w:rPr>
          <w:i/>
        </w:rPr>
        <w:t xml:space="preserve">pft1-2 </w:t>
      </w:r>
      <w:r>
        <w:t xml:space="preserve">null mutant, and potential effects of seed batches in various experiments. We respond to the first point by referencing various previous studies comparing </w:t>
      </w:r>
      <w:r>
        <w:rPr>
          <w:i/>
        </w:rPr>
        <w:t xml:space="preserve">pft1 </w:t>
      </w:r>
      <w:r>
        <w:t xml:space="preserve">mutants </w:t>
      </w:r>
      <w:ins w:id="1" w:author="CHRISTINE H. QUEITSCH" w:date="2014-08-01T15:59:00Z">
        <w:r w:rsidR="00F93BA0">
          <w:t xml:space="preserve">that </w:t>
        </w:r>
      </w:ins>
      <w:r>
        <w:t xml:space="preserve">find </w:t>
      </w:r>
      <w:r>
        <w:rPr>
          <w:i/>
        </w:rPr>
        <w:t xml:space="preserve">pft1-2 </w:t>
      </w:r>
      <w:r>
        <w:t>to be standard, and confirm that</w:t>
      </w:r>
      <w:r w:rsidR="00DC17EA">
        <w:t xml:space="preserve"> phenotypic</w:t>
      </w:r>
      <w:r>
        <w:rPr>
          <w:i/>
        </w:rPr>
        <w:t xml:space="preserve"> </w:t>
      </w:r>
      <w:r>
        <w:t>effects are observed while controlling for seed batches.</w:t>
      </w:r>
    </w:p>
    <w:p w14:paraId="6C602259" w14:textId="77777777" w:rsidR="0030266A" w:rsidRDefault="0030266A" w:rsidP="00412A06">
      <w:pPr>
        <w:numPr>
          <w:ilvl w:val="0"/>
          <w:numId w:val="3"/>
        </w:numPr>
      </w:pPr>
      <w:r>
        <w:t>Reviewer 2 s</w:t>
      </w:r>
      <w:r w:rsidR="00DC17EA">
        <w:t>uggested additional experiments measuring light response in our trans</w:t>
      </w:r>
      <w:ins w:id="2" w:author="CHRISTINE H. QUEITSCH" w:date="2014-08-01T16:01:00Z">
        <w:r w:rsidR="00F93BA0">
          <w:t>g</w:t>
        </w:r>
      </w:ins>
      <w:r w:rsidR="00DC17EA">
        <w:t xml:space="preserve">enic lines. We argue that these experiments, while potentially interesting, are not necessary to address the central question of how diverse phenotypes respond to </w:t>
      </w:r>
      <w:r w:rsidR="00DC17EA">
        <w:rPr>
          <w:i/>
        </w:rPr>
        <w:t>PFT1</w:t>
      </w:r>
      <w:r w:rsidR="00DC17EA">
        <w:t xml:space="preserve"> STR variation, given the </w:t>
      </w:r>
      <w:ins w:id="3" w:author="CHRISTINE H. QUEITSCH" w:date="2014-08-01T16:00:00Z">
        <w:r w:rsidR="00F93BA0">
          <w:t xml:space="preserve">substantial </w:t>
        </w:r>
      </w:ins>
      <w:r w:rsidR="00DC17EA">
        <w:t>number of other phenotypes measured.</w:t>
      </w:r>
    </w:p>
    <w:p w14:paraId="3F12B09C" w14:textId="77777777" w:rsidR="0030266A" w:rsidRDefault="0030266A" w:rsidP="00D334DA"/>
    <w:p w14:paraId="4B0E2950" w14:textId="77777777" w:rsidR="0030266A" w:rsidRDefault="0030266A" w:rsidP="00D334DA">
      <w:r>
        <w:t xml:space="preserve">We also respond to </w:t>
      </w:r>
      <w:ins w:id="4" w:author="CHRISTINE H. QUEITSCH" w:date="2014-08-01T16:00:00Z">
        <w:r w:rsidR="00F93BA0">
          <w:t>all</w:t>
        </w:r>
      </w:ins>
      <w:r w:rsidR="00DC17EA">
        <w:t xml:space="preserve"> minor comments and suggestions. For a point-by-point response, see our attached response to reviewers.</w:t>
      </w:r>
    </w:p>
    <w:p w14:paraId="7953B754" w14:textId="77777777" w:rsidR="0030266A" w:rsidRPr="00C2746A" w:rsidRDefault="0030266A" w:rsidP="00D334DA"/>
    <w:p w14:paraId="1BAD067B" w14:textId="77777777" w:rsidR="00921D05" w:rsidRPr="00C2746A" w:rsidRDefault="00921D05" w:rsidP="00921D05">
      <w:r w:rsidRPr="00C2746A">
        <w:t>Please let us know if we can answer any</w:t>
      </w:r>
      <w:r w:rsidR="0030266A">
        <w:t xml:space="preserve"> further</w:t>
      </w:r>
      <w:r w:rsidRPr="00C2746A">
        <w:t xml:space="preserve"> questions.</w:t>
      </w:r>
    </w:p>
    <w:p w14:paraId="57DE64FD" w14:textId="77777777" w:rsidR="00921D05" w:rsidRPr="00C2746A" w:rsidRDefault="00921D05" w:rsidP="00921D05"/>
    <w:p w14:paraId="09D5229E" w14:textId="77777777" w:rsidR="00921D05" w:rsidRPr="00C2746A" w:rsidRDefault="00921D05" w:rsidP="00921D05">
      <w:r w:rsidRPr="00C2746A">
        <w:t>With best regards,</w:t>
      </w:r>
    </w:p>
    <w:p w14:paraId="509DBFAB" w14:textId="77777777" w:rsidR="00D334DA" w:rsidRPr="00C2746A" w:rsidRDefault="00C2746A" w:rsidP="00921D05">
      <w:r>
        <w:t xml:space="preserve">Soledad Undurraga, PhD and </w:t>
      </w:r>
      <w:r w:rsidR="00921D05" w:rsidRPr="00C2746A">
        <w:t>Christine Queitsch, PhD,</w:t>
      </w:r>
    </w:p>
    <w:p w14:paraId="4ECEECC5" w14:textId="77777777" w:rsidR="00D334DA" w:rsidRPr="00C2746A" w:rsidRDefault="00921D05" w:rsidP="00921D05">
      <w:r w:rsidRPr="00C2746A">
        <w:t xml:space="preserve">Dept. of Genome Sciences       </w:t>
      </w:r>
    </w:p>
    <w:p w14:paraId="735E1FC0" w14:textId="77777777" w:rsidR="00755B51" w:rsidRPr="00C2746A" w:rsidRDefault="00921D05">
      <w:r w:rsidRPr="00C2746A">
        <w:t>University of Washington</w:t>
      </w:r>
    </w:p>
    <w:sectPr w:rsidR="00755B51" w:rsidRPr="00C2746A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B08A2F" w14:textId="77777777" w:rsidR="0030266A" w:rsidRDefault="0030266A">
      <w:r>
        <w:separator/>
      </w:r>
    </w:p>
  </w:endnote>
  <w:endnote w:type="continuationSeparator" w:id="0">
    <w:p w14:paraId="6746D394" w14:textId="77777777" w:rsidR="0030266A" w:rsidRDefault="00302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dobe Caslon Pro Bold">
    <w:panose1 w:val="0205070206050A020403"/>
    <w:charset w:val="00"/>
    <w:family w:val="auto"/>
    <w:pitch w:val="variable"/>
    <w:sig w:usb0="00000003" w:usb1="00000000" w:usb2="00000000" w:usb3="00000000" w:csb0="00000001" w:csb1="00000000"/>
  </w:font>
  <w:font w:name="Arno Pro Display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FEABCA" w14:textId="77777777" w:rsidR="0030266A" w:rsidRDefault="0030266A">
    <w:pPr>
      <w:pStyle w:val="Footer"/>
      <w:jc w:val="center"/>
      <w:rPr>
        <w:b/>
        <w:sz w:val="20"/>
        <w:szCs w:val="20"/>
      </w:rPr>
    </w:pPr>
    <w:r>
      <w:rPr>
        <w:b/>
        <w:sz w:val="20"/>
        <w:szCs w:val="20"/>
      </w:rPr>
      <w:t>Department of Genome Sciences</w:t>
    </w:r>
  </w:p>
  <w:p w14:paraId="741163C2" w14:textId="77777777" w:rsidR="0030266A" w:rsidRDefault="0030266A">
    <w:pPr>
      <w:pStyle w:val="Footer"/>
      <w:jc w:val="center"/>
      <w:rPr>
        <w:sz w:val="16"/>
        <w:szCs w:val="16"/>
      </w:rPr>
    </w:pPr>
    <w:r>
      <w:rPr>
        <w:sz w:val="16"/>
        <w:szCs w:val="16"/>
      </w:rPr>
      <w:t xml:space="preserve">William H. </w:t>
    </w:r>
    <w:proofErr w:type="spellStart"/>
    <w:r>
      <w:rPr>
        <w:sz w:val="16"/>
        <w:szCs w:val="16"/>
      </w:rPr>
      <w:t>Foege</w:t>
    </w:r>
    <w:proofErr w:type="spellEnd"/>
    <w:r>
      <w:rPr>
        <w:sz w:val="16"/>
        <w:szCs w:val="16"/>
      </w:rPr>
      <w:t xml:space="preserve"> Building   Box </w:t>
    </w:r>
    <w:proofErr w:type="gramStart"/>
    <w:r>
      <w:rPr>
        <w:sz w:val="16"/>
        <w:szCs w:val="16"/>
      </w:rPr>
      <w:t>355065  Seattle</w:t>
    </w:r>
    <w:proofErr w:type="gramEnd"/>
    <w:r>
      <w:rPr>
        <w:sz w:val="16"/>
        <w:szCs w:val="16"/>
      </w:rPr>
      <w:t>, WA 98195-5065  206-221-7377  Fax 206-685-7301  GenSci@u.washington.edu</w:t>
    </w:r>
  </w:p>
  <w:p w14:paraId="5A2D0196" w14:textId="77777777" w:rsidR="0030266A" w:rsidRDefault="0030266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BD46C1" w14:textId="77777777" w:rsidR="0030266A" w:rsidRDefault="0030266A">
      <w:r>
        <w:separator/>
      </w:r>
    </w:p>
  </w:footnote>
  <w:footnote w:type="continuationSeparator" w:id="0">
    <w:p w14:paraId="3F4B89D9" w14:textId="77777777" w:rsidR="0030266A" w:rsidRDefault="003026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E5A36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E341163"/>
    <w:multiLevelType w:val="hybridMultilevel"/>
    <w:tmpl w:val="24A64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C3F14"/>
    <w:multiLevelType w:val="hybridMultilevel"/>
    <w:tmpl w:val="6BAC0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B51"/>
    <w:rsid w:val="000821AA"/>
    <w:rsid w:val="000F2EE5"/>
    <w:rsid w:val="000F3C5B"/>
    <w:rsid w:val="000F7FC1"/>
    <w:rsid w:val="001169B0"/>
    <w:rsid w:val="0015562D"/>
    <w:rsid w:val="00192933"/>
    <w:rsid w:val="001D171D"/>
    <w:rsid w:val="001F5E01"/>
    <w:rsid w:val="00200DC0"/>
    <w:rsid w:val="00226680"/>
    <w:rsid w:val="0023627D"/>
    <w:rsid w:val="00283EAD"/>
    <w:rsid w:val="002D45D9"/>
    <w:rsid w:val="0030266A"/>
    <w:rsid w:val="00330754"/>
    <w:rsid w:val="00383159"/>
    <w:rsid w:val="003D2328"/>
    <w:rsid w:val="00412A06"/>
    <w:rsid w:val="00422DFB"/>
    <w:rsid w:val="0043662C"/>
    <w:rsid w:val="00541E9D"/>
    <w:rsid w:val="00553C10"/>
    <w:rsid w:val="00565284"/>
    <w:rsid w:val="00576800"/>
    <w:rsid w:val="005E2BF9"/>
    <w:rsid w:val="00670ABC"/>
    <w:rsid w:val="00696E70"/>
    <w:rsid w:val="00724CEA"/>
    <w:rsid w:val="00755B51"/>
    <w:rsid w:val="007A019A"/>
    <w:rsid w:val="00813799"/>
    <w:rsid w:val="00852C7E"/>
    <w:rsid w:val="008D75AE"/>
    <w:rsid w:val="00921D05"/>
    <w:rsid w:val="00930FD7"/>
    <w:rsid w:val="0098572A"/>
    <w:rsid w:val="00A65810"/>
    <w:rsid w:val="00A928D8"/>
    <w:rsid w:val="00AB1A36"/>
    <w:rsid w:val="00AD3BBD"/>
    <w:rsid w:val="00AE501B"/>
    <w:rsid w:val="00AF5140"/>
    <w:rsid w:val="00B677A8"/>
    <w:rsid w:val="00BF1D7B"/>
    <w:rsid w:val="00C2746A"/>
    <w:rsid w:val="00CC5BA7"/>
    <w:rsid w:val="00D32D8F"/>
    <w:rsid w:val="00D334DA"/>
    <w:rsid w:val="00DB04F3"/>
    <w:rsid w:val="00DB64E0"/>
    <w:rsid w:val="00DC17EA"/>
    <w:rsid w:val="00E26C44"/>
    <w:rsid w:val="00F8333B"/>
    <w:rsid w:val="00F9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2FAC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921D0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8D75AE"/>
    <w:rPr>
      <w:rFonts w:ascii="Cambria" w:eastAsia="MS Mincho" w:hAnsi="Cambr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8D75A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79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1379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921D0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8D75AE"/>
    <w:rPr>
      <w:rFonts w:ascii="Cambria" w:eastAsia="MS Mincho" w:hAnsi="Cambr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8D75A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79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1379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1602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Christine Queitsch</vt:lpstr>
    </vt:vector>
  </TitlesOfParts>
  <Company>University of Washington</Company>
  <LinksUpToDate>false</LinksUpToDate>
  <CharactersWithSpaces>1879</CharactersWithSpaces>
  <SharedDoc>false</SharedDoc>
  <HLinks>
    <vt:vector size="12" baseType="variant">
      <vt:variant>
        <vt:i4>1310827</vt:i4>
      </vt:variant>
      <vt:variant>
        <vt:i4>3</vt:i4>
      </vt:variant>
      <vt:variant>
        <vt:i4>0</vt:i4>
      </vt:variant>
      <vt:variant>
        <vt:i4>5</vt:i4>
      </vt:variant>
      <vt:variant>
        <vt:lpwstr>mailto:pcerdan@leloir.org.ar</vt:lpwstr>
      </vt:variant>
      <vt:variant>
        <vt:lpwstr/>
      </vt:variant>
      <vt:variant>
        <vt:i4>65543</vt:i4>
      </vt:variant>
      <vt:variant>
        <vt:i4>0</vt:i4>
      </vt:variant>
      <vt:variant>
        <vt:i4>0</vt:i4>
      </vt:variant>
      <vt:variant>
        <vt:i4>5</vt:i4>
      </vt:variant>
      <vt:variant>
        <vt:lpwstr>mailto:elke@inf.ethz.ch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Christine Queitsch</dc:title>
  <dc:creator>queitsch</dc:creator>
  <cp:lastModifiedBy>Maximilian Press</cp:lastModifiedBy>
  <cp:revision>2</cp:revision>
  <cp:lastPrinted>2014-05-21T00:45:00Z</cp:lastPrinted>
  <dcterms:created xsi:type="dcterms:W3CDTF">2014-08-04T17:47:00Z</dcterms:created>
  <dcterms:modified xsi:type="dcterms:W3CDTF">2014-08-04T17:47:00Z</dcterms:modified>
</cp:coreProperties>
</file>