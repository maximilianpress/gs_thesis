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76544" w14:textId="50F3A822" w:rsidR="00EB2234" w:rsidRDefault="0096167B">
      <w:pPr>
        <w:rPr>
          <w:rFonts w:ascii="Times New Roman" w:hAnsi="Times New Roman" w:cs="Times New Roman"/>
        </w:rPr>
      </w:pPr>
      <w:r w:rsidRPr="0096167B">
        <w:rPr>
          <w:rFonts w:ascii="Times New Roman" w:hAnsi="Times New Roman" w:cs="Times New Roman"/>
        </w:rPr>
        <w:t xml:space="preserve">Response to </w:t>
      </w:r>
      <w:r>
        <w:rPr>
          <w:rFonts w:ascii="Times New Roman" w:hAnsi="Times New Roman" w:cs="Times New Roman"/>
        </w:rPr>
        <w:t>reviewers</w:t>
      </w:r>
      <w:ins w:id="0" w:author="Maximilian Press" w:date="2014-07-30T12:34:00Z">
        <w:r w:rsidR="00E428D2">
          <w:rPr>
            <w:rFonts w:ascii="Times New Roman" w:hAnsi="Times New Roman" w:cs="Times New Roman"/>
          </w:rPr>
          <w:t xml:space="preserve">: Rival </w:t>
        </w:r>
        <w:r w:rsidR="00E428D2">
          <w:rPr>
            <w:rFonts w:ascii="Times New Roman" w:hAnsi="Times New Roman" w:cs="Times New Roman"/>
            <w:i/>
          </w:rPr>
          <w:t>et al.</w:t>
        </w:r>
        <w:r w:rsidR="00E428D2">
          <w:rPr>
            <w:rFonts w:ascii="Times New Roman" w:hAnsi="Times New Roman" w:cs="Times New Roman"/>
          </w:rPr>
          <w:t xml:space="preserve"> </w:t>
        </w:r>
      </w:ins>
      <w:ins w:id="1" w:author="Maximilian Press" w:date="2014-07-30T12:35:00Z">
        <w:r w:rsidR="00E428D2">
          <w:rPr>
            <w:rFonts w:ascii="Times New Roman" w:hAnsi="Times New Roman" w:cs="Times New Roman"/>
          </w:rPr>
          <w:t xml:space="preserve">manuscript </w:t>
        </w:r>
        <w:r w:rsidR="00E428D2" w:rsidRPr="00E428D2">
          <w:rPr>
            <w:rFonts w:ascii="Times New Roman" w:hAnsi="Times New Roman" w:cs="Times New Roman"/>
          </w:rPr>
          <w:t>GENETICS/2014/167866</w:t>
        </w:r>
      </w:ins>
      <w:r>
        <w:rPr>
          <w:rFonts w:ascii="Times New Roman" w:hAnsi="Times New Roman" w:cs="Times New Roman"/>
        </w:rPr>
        <w:t>.</w:t>
      </w:r>
    </w:p>
    <w:p w14:paraId="0C78D1F6" w14:textId="77777777" w:rsidR="00345172" w:rsidRDefault="00345172">
      <w:pPr>
        <w:rPr>
          <w:rFonts w:ascii="Times New Roman" w:hAnsi="Times New Roman" w:cs="Times New Roman"/>
        </w:rPr>
      </w:pPr>
    </w:p>
    <w:p w14:paraId="05AA9045" w14:textId="71AB4E3E" w:rsidR="00345172" w:rsidRPr="00345172" w:rsidRDefault="00345172" w:rsidP="00345172">
      <w:pPr>
        <w:rPr>
          <w:rFonts w:ascii="Times New Roman" w:eastAsia="Times New Roman" w:hAnsi="Times New Roman" w:cs="Times New Roman"/>
          <w:bCs/>
        </w:rPr>
      </w:pPr>
      <w:r>
        <w:rPr>
          <w:rFonts w:ascii="Times New Roman" w:hAnsi="Times New Roman" w:cs="Times New Roman"/>
        </w:rPr>
        <w:t xml:space="preserve">We thank both reviewers for their thoughtful and knowledgeable evaluation of our manuscript. We have taken their comments into account to make various corrections, for an improved result. </w:t>
      </w:r>
      <w:r w:rsidRPr="00345172">
        <w:rPr>
          <w:rFonts w:ascii="Times New Roman" w:eastAsia="Times New Roman" w:hAnsi="Times New Roman" w:cs="Times New Roman"/>
          <w:bCs/>
        </w:rPr>
        <w:t>The referees have brought up some good points and we appreciate the opportunity to clarify our r</w:t>
      </w:r>
      <w:r>
        <w:rPr>
          <w:rFonts w:ascii="Times New Roman" w:eastAsia="Times New Roman" w:hAnsi="Times New Roman" w:cs="Times New Roman"/>
          <w:bCs/>
        </w:rPr>
        <w:t xml:space="preserve">esearch objectives and results. </w:t>
      </w:r>
      <w:r w:rsidRPr="00345172">
        <w:rPr>
          <w:rFonts w:ascii="Times New Roman" w:eastAsia="Times New Roman" w:hAnsi="Times New Roman" w:cs="Times New Roman"/>
          <w:bCs/>
        </w:rPr>
        <w:t xml:space="preserve">As </w:t>
      </w:r>
      <w:r>
        <w:rPr>
          <w:rFonts w:ascii="Times New Roman" w:eastAsia="Times New Roman" w:hAnsi="Times New Roman" w:cs="Times New Roman"/>
          <w:bCs/>
        </w:rPr>
        <w:t>detailed</w:t>
      </w:r>
      <w:r w:rsidRPr="00345172">
        <w:rPr>
          <w:rFonts w:ascii="Times New Roman" w:eastAsia="Times New Roman" w:hAnsi="Times New Roman" w:cs="Times New Roman"/>
          <w:bCs/>
        </w:rPr>
        <w:t xml:space="preserve"> below</w:t>
      </w:r>
      <w:r>
        <w:rPr>
          <w:rFonts w:ascii="Times New Roman" w:eastAsia="Times New Roman" w:hAnsi="Times New Roman" w:cs="Times New Roman"/>
          <w:bCs/>
        </w:rPr>
        <w:t>,</w:t>
      </w:r>
      <w:r w:rsidRPr="00345172">
        <w:rPr>
          <w:rFonts w:ascii="Times New Roman" w:eastAsia="Times New Roman" w:hAnsi="Times New Roman" w:cs="Times New Roman"/>
          <w:bCs/>
        </w:rPr>
        <w:t xml:space="preserve"> we have </w:t>
      </w:r>
      <w:del w:id="2" w:author="Maximilian Press" w:date="2014-07-30T12:32:00Z">
        <w:r w:rsidRPr="00345172" w:rsidDel="00F034D5">
          <w:rPr>
            <w:rFonts w:ascii="Times New Roman" w:eastAsia="Times New Roman" w:hAnsi="Times New Roman" w:cs="Times New Roman"/>
            <w:bCs/>
          </w:rPr>
          <w:delText xml:space="preserve">checked </w:delText>
        </w:r>
      </w:del>
      <w:ins w:id="3" w:author="Maximilian Press" w:date="2014-07-30T12:32:00Z">
        <w:r w:rsidR="00F034D5">
          <w:rPr>
            <w:rFonts w:ascii="Times New Roman" w:eastAsia="Times New Roman" w:hAnsi="Times New Roman" w:cs="Times New Roman"/>
            <w:bCs/>
          </w:rPr>
          <w:t>responded to</w:t>
        </w:r>
        <w:r w:rsidR="00F034D5" w:rsidRPr="00345172">
          <w:rPr>
            <w:rFonts w:ascii="Times New Roman" w:eastAsia="Times New Roman" w:hAnsi="Times New Roman" w:cs="Times New Roman"/>
            <w:bCs/>
          </w:rPr>
          <w:t xml:space="preserve"> </w:t>
        </w:r>
      </w:ins>
      <w:r w:rsidRPr="00345172">
        <w:rPr>
          <w:rFonts w:ascii="Times New Roman" w:eastAsia="Times New Roman" w:hAnsi="Times New Roman" w:cs="Times New Roman"/>
          <w:bCs/>
        </w:rPr>
        <w:t xml:space="preserve">all </w:t>
      </w:r>
      <w:del w:id="4" w:author="Maximilian Press" w:date="2014-07-30T12:32:00Z">
        <w:r w:rsidRPr="00345172" w:rsidDel="00F034D5">
          <w:rPr>
            <w:rFonts w:ascii="Times New Roman" w:eastAsia="Times New Roman" w:hAnsi="Times New Roman" w:cs="Times New Roman"/>
            <w:bCs/>
          </w:rPr>
          <w:delText xml:space="preserve">the general and specific </w:delText>
        </w:r>
      </w:del>
      <w:r w:rsidRPr="00345172">
        <w:rPr>
          <w:rFonts w:ascii="Times New Roman" w:eastAsia="Times New Roman" w:hAnsi="Times New Roman" w:cs="Times New Roman"/>
          <w:bCs/>
        </w:rPr>
        <w:t>comments provided by the referees and have made necessary changes.</w:t>
      </w:r>
    </w:p>
    <w:p w14:paraId="121B7CF2" w14:textId="0300D07D" w:rsidR="00345172" w:rsidRDefault="00345172">
      <w:pPr>
        <w:rPr>
          <w:rFonts w:ascii="Times New Roman" w:hAnsi="Times New Roman" w:cs="Times New Roman"/>
        </w:rPr>
      </w:pPr>
    </w:p>
    <w:p w14:paraId="514B0D0C" w14:textId="26924767" w:rsidR="00345172" w:rsidRDefault="00345172">
      <w:pPr>
        <w:rPr>
          <w:rFonts w:ascii="Times New Roman" w:hAnsi="Times New Roman" w:cs="Times New Roman"/>
        </w:rPr>
      </w:pPr>
      <w:r>
        <w:rPr>
          <w:rFonts w:ascii="Times New Roman" w:hAnsi="Times New Roman" w:cs="Times New Roman"/>
        </w:rPr>
        <w:t xml:space="preserve">Throughout, </w:t>
      </w:r>
      <w:r w:rsidRPr="00345172">
        <w:rPr>
          <w:rFonts w:ascii="Helvetica" w:hAnsi="Helvetica" w:cs="Times New Roman"/>
        </w:rPr>
        <w:t>reviewer’s comments are in Helvetica</w:t>
      </w:r>
      <w:r>
        <w:rPr>
          <w:rFonts w:ascii="Times New Roman" w:hAnsi="Times New Roman" w:cs="Times New Roman"/>
        </w:rPr>
        <w:t xml:space="preserve">, and </w:t>
      </w:r>
      <w:r w:rsidRPr="00345172">
        <w:rPr>
          <w:rFonts w:ascii="Times New Roman" w:hAnsi="Times New Roman" w:cs="Times New Roman"/>
          <w:b/>
        </w:rPr>
        <w:t>our responses are in Times New Roman Bold</w:t>
      </w:r>
      <w:r>
        <w:rPr>
          <w:rFonts w:ascii="Times New Roman" w:hAnsi="Times New Roman" w:cs="Times New Roman"/>
        </w:rPr>
        <w:t>.</w:t>
      </w:r>
    </w:p>
    <w:p w14:paraId="474063B2" w14:textId="77777777" w:rsidR="00345172" w:rsidDel="00E428D2" w:rsidRDefault="00345172">
      <w:pPr>
        <w:rPr>
          <w:del w:id="5" w:author="Maximilian Press" w:date="2014-07-30T12:35:00Z"/>
          <w:rFonts w:ascii="Times New Roman" w:hAnsi="Times New Roman" w:cs="Times New Roman"/>
        </w:rPr>
      </w:pPr>
    </w:p>
    <w:p w14:paraId="2954D28C" w14:textId="77777777" w:rsidR="0096167B" w:rsidRPr="00345172" w:rsidRDefault="0096167B">
      <w:pPr>
        <w:rPr>
          <w:rFonts w:ascii="Times New Roman" w:hAnsi="Times New Roman" w:cs="Times New Roman"/>
          <w:b/>
        </w:rPr>
      </w:pPr>
    </w:p>
    <w:p w14:paraId="361E0D9E" w14:textId="2FA83CA8" w:rsidR="0096167B" w:rsidRPr="00345172" w:rsidRDefault="00345172">
      <w:pPr>
        <w:rPr>
          <w:rFonts w:ascii="Times New Roman" w:hAnsi="Times New Roman" w:cs="Times New Roman"/>
          <w:b/>
        </w:rPr>
      </w:pPr>
      <w:r w:rsidRPr="00345172">
        <w:rPr>
          <w:rFonts w:ascii="Times New Roman" w:hAnsi="Times New Roman" w:cs="Times New Roman"/>
          <w:b/>
        </w:rPr>
        <w:t>Reviewer 1</w:t>
      </w:r>
      <w:r w:rsidR="0096167B" w:rsidRPr="00345172">
        <w:rPr>
          <w:rFonts w:ascii="Times New Roman" w:hAnsi="Times New Roman" w:cs="Times New Roman"/>
          <w:b/>
        </w:rPr>
        <w:t>:</w:t>
      </w:r>
    </w:p>
    <w:p w14:paraId="39FD2830" w14:textId="77777777" w:rsidR="00C540C9" w:rsidRDefault="00C540C9">
      <w:pPr>
        <w:rPr>
          <w:rFonts w:ascii="Times New Roman" w:hAnsi="Times New Roman" w:cs="Times New Roman"/>
        </w:rPr>
      </w:pPr>
    </w:p>
    <w:p w14:paraId="3FFB7F59" w14:textId="77777777" w:rsidR="00C540C9" w:rsidRPr="00C540C9" w:rsidRDefault="00C540C9">
      <w:pPr>
        <w:rPr>
          <w:rFonts w:ascii="Times New Roman" w:hAnsi="Times New Roman" w:cs="Times New Roman"/>
          <w:b/>
        </w:rPr>
      </w:pPr>
      <w:r>
        <w:rPr>
          <w:rFonts w:ascii="Times New Roman" w:hAnsi="Times New Roman" w:cs="Times New Roman"/>
          <w:b/>
        </w:rPr>
        <w:t>We thank this reviewer for their attention to detail and comprehensive evaluation of our manuscript. We respond to specific points below.</w:t>
      </w:r>
    </w:p>
    <w:p w14:paraId="2E513EDE" w14:textId="77777777" w:rsidR="0096167B" w:rsidRDefault="0096167B">
      <w:pPr>
        <w:rPr>
          <w:rFonts w:ascii="Times New Roman" w:hAnsi="Times New Roman" w:cs="Times New Roman"/>
        </w:rPr>
      </w:pPr>
    </w:p>
    <w:p w14:paraId="7DE593B3" w14:textId="77777777" w:rsidR="0096167B" w:rsidRPr="0096167B" w:rsidRDefault="0096167B" w:rsidP="0096167B">
      <w:pPr>
        <w:widowControl w:val="0"/>
        <w:autoSpaceDE w:val="0"/>
        <w:autoSpaceDN w:val="0"/>
        <w:adjustRightInd w:val="0"/>
        <w:spacing w:after="240"/>
        <w:rPr>
          <w:rFonts w:ascii="Times" w:hAnsi="Times" w:cs="Times"/>
        </w:rPr>
      </w:pPr>
      <w:r w:rsidRPr="0096167B">
        <w:rPr>
          <w:rFonts w:ascii="Helvetica" w:hAnsi="Helvetica" w:cs="Helvetica"/>
          <w:b/>
          <w:bCs/>
          <w:i/>
          <w:iCs/>
        </w:rPr>
        <w:t>Major Comments:</w:t>
      </w:r>
    </w:p>
    <w:p w14:paraId="6B603E0C" w14:textId="77777777" w:rsidR="0096167B" w:rsidRPr="0096167B" w:rsidRDefault="0096167B" w:rsidP="0096167B">
      <w:pPr>
        <w:widowControl w:val="0"/>
        <w:autoSpaceDE w:val="0"/>
        <w:autoSpaceDN w:val="0"/>
        <w:adjustRightInd w:val="0"/>
        <w:spacing w:after="240"/>
        <w:rPr>
          <w:rFonts w:ascii="Times" w:hAnsi="Times" w:cs="Times"/>
        </w:rPr>
      </w:pPr>
      <w:r w:rsidRPr="0096167B">
        <w:rPr>
          <w:rFonts w:ascii="Helvetica" w:hAnsi="Helvetica" w:cs="Helvetica"/>
          <w:b/>
          <w:bCs/>
        </w:rPr>
        <w:t>General</w:t>
      </w:r>
    </w:p>
    <w:p w14:paraId="663954A8" w14:textId="77777777" w:rsidR="0096167B" w:rsidRPr="0096167B" w:rsidRDefault="0096167B" w:rsidP="0096167B">
      <w:pPr>
        <w:widowControl w:val="0"/>
        <w:autoSpaceDE w:val="0"/>
        <w:autoSpaceDN w:val="0"/>
        <w:adjustRightInd w:val="0"/>
        <w:spacing w:after="240"/>
        <w:rPr>
          <w:rFonts w:ascii="Times" w:hAnsi="Times" w:cs="Times"/>
        </w:rPr>
      </w:pPr>
      <w:r w:rsidRPr="0096167B">
        <w:rPr>
          <w:rFonts w:ascii="Helvetica" w:hAnsi="Helvetica" w:cs="Helvetica"/>
        </w:rPr>
        <w:t xml:space="preserve">The poly-Q tracts in PFT1 are translated from </w:t>
      </w:r>
      <w:proofErr w:type="spellStart"/>
      <w:r w:rsidRPr="0096167B">
        <w:rPr>
          <w:rFonts w:ascii="Helvetica" w:hAnsi="Helvetica" w:cs="Helvetica"/>
        </w:rPr>
        <w:t>heterogenous</w:t>
      </w:r>
      <w:proofErr w:type="spellEnd"/>
      <w:r w:rsidRPr="0096167B">
        <w:rPr>
          <w:rFonts w:ascii="Helvetica" w:hAnsi="Helvetica" w:cs="Helvetica"/>
        </w:rPr>
        <w:t xml:space="preserve"> codons on the </w:t>
      </w:r>
      <w:proofErr w:type="spellStart"/>
      <w:r w:rsidRPr="0096167B">
        <w:rPr>
          <w:rFonts w:ascii="Helvetica" w:hAnsi="Helvetica" w:cs="Helvetica"/>
        </w:rPr>
        <w:t>cDNA</w:t>
      </w:r>
      <w:proofErr w:type="spellEnd"/>
      <w:r>
        <w:rPr>
          <w:rFonts w:ascii="Helvetica" w:hAnsi="Helvetica" w:cs="Helvetica"/>
        </w:rPr>
        <w:t xml:space="preserve"> </w:t>
      </w:r>
      <w:r w:rsidRPr="0096167B">
        <w:rPr>
          <w:rFonts w:ascii="Helvetica" w:hAnsi="Helvetica" w:cs="Helvetica"/>
        </w:rPr>
        <w:t xml:space="preserve">sequence. Thus, whereas there is a clear </w:t>
      </w:r>
      <w:proofErr w:type="spellStart"/>
      <w:r w:rsidRPr="0096167B">
        <w:rPr>
          <w:rFonts w:ascii="Helvetica" w:hAnsi="Helvetica" w:cs="Helvetica"/>
        </w:rPr>
        <w:t>homorepeat</w:t>
      </w:r>
      <w:proofErr w:type="spellEnd"/>
      <w:r w:rsidRPr="0096167B">
        <w:rPr>
          <w:rFonts w:ascii="Helvetica" w:hAnsi="Helvetica" w:cs="Helvetica"/>
        </w:rPr>
        <w:t xml:space="preserve"> (“QQQ...”) in the protein sequence,</w:t>
      </w:r>
      <w:r>
        <w:rPr>
          <w:rFonts w:ascii="Times" w:hAnsi="Times" w:cs="Times"/>
        </w:rPr>
        <w:t xml:space="preserve"> </w:t>
      </w:r>
      <w:r w:rsidRPr="0096167B">
        <w:rPr>
          <w:rFonts w:ascii="Helvetica" w:hAnsi="Helvetica" w:cs="Helvetica"/>
        </w:rPr>
        <w:t>there is no clear triplet-repeat on the coding sequence. Rather, as proposed by tandem</w:t>
      </w:r>
      <w:r>
        <w:rPr>
          <w:rFonts w:ascii="Times" w:hAnsi="Times" w:cs="Times"/>
        </w:rPr>
        <w:t xml:space="preserve"> </w:t>
      </w:r>
      <w:r w:rsidRPr="0096167B">
        <w:rPr>
          <w:rFonts w:ascii="Helvetica" w:hAnsi="Helvetica" w:cs="Helvetica"/>
        </w:rPr>
        <w:t>repeat detection algorithms such as T-REKS (http://bioinfo.montp.cnrs.fr/?r=t-reks/) or TRF</w:t>
      </w:r>
      <w:r>
        <w:rPr>
          <w:rFonts w:ascii="Times" w:hAnsi="Times" w:cs="Times"/>
        </w:rPr>
        <w:t xml:space="preserve"> </w:t>
      </w:r>
      <w:r w:rsidRPr="0096167B">
        <w:rPr>
          <w:rFonts w:ascii="Helvetica" w:hAnsi="Helvetica" w:cs="Helvetica"/>
        </w:rPr>
        <w:t xml:space="preserve">(http://tandem.bu.edu/trf/trf.html) run on the PFT1 </w:t>
      </w:r>
      <w:proofErr w:type="spellStart"/>
      <w:r w:rsidRPr="0096167B">
        <w:rPr>
          <w:rFonts w:ascii="Helvetica" w:hAnsi="Helvetica" w:cs="Helvetica"/>
        </w:rPr>
        <w:t>cDNA</w:t>
      </w:r>
      <w:proofErr w:type="spellEnd"/>
      <w:r w:rsidRPr="0096167B">
        <w:rPr>
          <w:rFonts w:ascii="Helvetica" w:hAnsi="Helvetica" w:cs="Helvetica"/>
        </w:rPr>
        <w:t xml:space="preserve"> sequence, there seem to be</w:t>
      </w:r>
      <w:r>
        <w:rPr>
          <w:rFonts w:ascii="Times" w:hAnsi="Times" w:cs="Times"/>
        </w:rPr>
        <w:t xml:space="preserve"> </w:t>
      </w:r>
      <w:r w:rsidRPr="0096167B">
        <w:rPr>
          <w:rFonts w:ascii="Helvetica" w:hAnsi="Helvetica" w:cs="Helvetica"/>
        </w:rPr>
        <w:t>tandem repeats with repeat units of different sizes, e.g. ~18. This might have implications</w:t>
      </w:r>
      <w:r>
        <w:rPr>
          <w:rFonts w:ascii="Times" w:hAnsi="Times" w:cs="Times"/>
        </w:rPr>
        <w:t xml:space="preserve"> </w:t>
      </w:r>
      <w:r w:rsidRPr="0096167B">
        <w:rPr>
          <w:rFonts w:ascii="Helvetica" w:hAnsi="Helvetica" w:cs="Helvetica"/>
        </w:rPr>
        <w:t>on the discussion of the results. First, it seems the tandem repeat might be rather a</w:t>
      </w:r>
      <w:r>
        <w:rPr>
          <w:rFonts w:ascii="Times" w:hAnsi="Times" w:cs="Times"/>
        </w:rPr>
        <w:t xml:space="preserve"> </w:t>
      </w:r>
      <w:proofErr w:type="spellStart"/>
      <w:r w:rsidRPr="0096167B">
        <w:rPr>
          <w:rFonts w:ascii="Helvetica" w:hAnsi="Helvetica" w:cs="Helvetica"/>
        </w:rPr>
        <w:t>minisatellite</w:t>
      </w:r>
      <w:proofErr w:type="spellEnd"/>
      <w:r w:rsidRPr="0096167B">
        <w:rPr>
          <w:rFonts w:ascii="Helvetica" w:hAnsi="Helvetica" w:cs="Helvetica"/>
        </w:rPr>
        <w:t xml:space="preserve"> (~ &gt;= 10n) than a microsatellite (~ &lt;10n), or a combination of both, so the</w:t>
      </w:r>
      <w:r>
        <w:rPr>
          <w:rFonts w:ascii="Times" w:hAnsi="Times" w:cs="Times"/>
        </w:rPr>
        <w:t xml:space="preserve"> </w:t>
      </w:r>
      <w:r w:rsidRPr="0096167B">
        <w:rPr>
          <w:rFonts w:ascii="Helvetica" w:hAnsi="Helvetica" w:cs="Helvetica"/>
        </w:rPr>
        <w:t>naming STR could be misleading. Tracks with a single codon are much shorter than ~90aa.</w:t>
      </w:r>
    </w:p>
    <w:p w14:paraId="4071AC70" w14:textId="77777777" w:rsidR="0096167B" w:rsidRPr="0096167B" w:rsidRDefault="0096167B" w:rsidP="0096167B">
      <w:pPr>
        <w:widowControl w:val="0"/>
        <w:autoSpaceDE w:val="0"/>
        <w:autoSpaceDN w:val="0"/>
        <w:adjustRightInd w:val="0"/>
        <w:spacing w:after="240"/>
        <w:rPr>
          <w:rFonts w:ascii="Times" w:hAnsi="Times" w:cs="Times"/>
        </w:rPr>
      </w:pPr>
      <w:r w:rsidRPr="0096167B">
        <w:rPr>
          <w:rFonts w:ascii="Helvetica" w:hAnsi="Helvetica" w:cs="Helvetica"/>
        </w:rPr>
        <w:t>The composition of the coding sequence in terms of codons is very important for several</w:t>
      </w:r>
      <w:r>
        <w:rPr>
          <w:rFonts w:ascii="Times" w:hAnsi="Times" w:cs="Times"/>
        </w:rPr>
        <w:t xml:space="preserve"> </w:t>
      </w:r>
      <w:r w:rsidRPr="0096167B">
        <w:rPr>
          <w:rFonts w:ascii="Helvetica" w:hAnsi="Helvetica" w:cs="Helvetica"/>
        </w:rPr>
        <w:t xml:space="preserve">reasons: It will </w:t>
      </w:r>
      <w:proofErr w:type="spellStart"/>
      <w:r w:rsidRPr="0096167B">
        <w:rPr>
          <w:rFonts w:ascii="Helvetica" w:hAnsi="Helvetica" w:cs="Helvetica"/>
        </w:rPr>
        <w:t>infuence</w:t>
      </w:r>
      <w:proofErr w:type="spellEnd"/>
      <w:r w:rsidRPr="0096167B">
        <w:rPr>
          <w:rFonts w:ascii="Helvetica" w:hAnsi="Helvetica" w:cs="Helvetica"/>
        </w:rPr>
        <w:t xml:space="preserve"> the tandem repeat mutation rate, with more identical codons</w:t>
      </w:r>
      <w:r>
        <w:rPr>
          <w:rFonts w:ascii="Times" w:hAnsi="Times" w:cs="Times"/>
        </w:rPr>
        <w:t xml:space="preserve"> </w:t>
      </w:r>
      <w:r w:rsidRPr="0096167B">
        <w:rPr>
          <w:rFonts w:ascii="Helvetica" w:hAnsi="Helvetica" w:cs="Helvetica"/>
        </w:rPr>
        <w:t>expected to undergo more tandem repeat duplication/deletion mutations. Along the same</w:t>
      </w:r>
      <w:r>
        <w:rPr>
          <w:rFonts w:ascii="Times" w:hAnsi="Times" w:cs="Times"/>
        </w:rPr>
        <w:t xml:space="preserve"> </w:t>
      </w:r>
      <w:r w:rsidRPr="0096167B">
        <w:rPr>
          <w:rFonts w:ascii="Helvetica" w:hAnsi="Helvetica" w:cs="Helvetica"/>
        </w:rPr>
        <w:t>lines, an accumulation of diverse codons might be resulting from positive selection to</w:t>
      </w:r>
      <w:r>
        <w:rPr>
          <w:rFonts w:ascii="Times" w:hAnsi="Times" w:cs="Times"/>
        </w:rPr>
        <w:t xml:space="preserve"> </w:t>
      </w:r>
      <w:r w:rsidRPr="0096167B">
        <w:rPr>
          <w:rFonts w:ascii="Helvetica" w:hAnsi="Helvetica" w:cs="Helvetica"/>
        </w:rPr>
        <w:t xml:space="preserve">inhibit further duplication/deletion mutations to </w:t>
      </w:r>
      <w:proofErr w:type="spellStart"/>
      <w:r w:rsidRPr="0096167B">
        <w:rPr>
          <w:rFonts w:ascii="Helvetica" w:hAnsi="Helvetica" w:cs="Helvetica"/>
        </w:rPr>
        <w:t>stablize</w:t>
      </w:r>
      <w:proofErr w:type="spellEnd"/>
      <w:r w:rsidRPr="0096167B">
        <w:rPr>
          <w:rFonts w:ascii="Helvetica" w:hAnsi="Helvetica" w:cs="Helvetica"/>
        </w:rPr>
        <w:t xml:space="preserve"> the length of the repeat tract. This</w:t>
      </w:r>
      <w:r>
        <w:rPr>
          <w:rFonts w:ascii="Times" w:hAnsi="Times" w:cs="Times"/>
        </w:rPr>
        <w:t xml:space="preserve"> </w:t>
      </w:r>
      <w:r w:rsidRPr="0096167B">
        <w:rPr>
          <w:rFonts w:ascii="Helvetica" w:hAnsi="Helvetica" w:cs="Helvetica"/>
        </w:rPr>
        <w:t xml:space="preserve">might be in line with the </w:t>
      </w:r>
      <w:proofErr w:type="spellStart"/>
      <w:r w:rsidRPr="0096167B">
        <w:rPr>
          <w:rFonts w:ascii="Helvetica" w:hAnsi="Helvetica" w:cs="Helvetica"/>
        </w:rPr>
        <w:t>authors's</w:t>
      </w:r>
      <w:proofErr w:type="spellEnd"/>
      <w:r w:rsidRPr="0096167B">
        <w:rPr>
          <w:rFonts w:ascii="Helvetica" w:hAnsi="Helvetica" w:cs="Helvetica"/>
        </w:rPr>
        <w:t xml:space="preserve"> main conclusion “the PFT1 STR is constrained to its approximate wild-type length by its various functional requirements” (page 3, 18).</w:t>
      </w:r>
      <w:r>
        <w:rPr>
          <w:rFonts w:ascii="Times" w:hAnsi="Times" w:cs="Times"/>
        </w:rPr>
        <w:t xml:space="preserve"> </w:t>
      </w:r>
      <w:r w:rsidRPr="0096167B">
        <w:rPr>
          <w:rFonts w:ascii="Helvetica" w:hAnsi="Helvetica" w:cs="Helvetica"/>
        </w:rPr>
        <w:t>Also, the codon composition is a means to understand the evolutionary history of the</w:t>
      </w:r>
      <w:r>
        <w:rPr>
          <w:rFonts w:ascii="Times" w:hAnsi="Times" w:cs="Times"/>
        </w:rPr>
        <w:t xml:space="preserve"> </w:t>
      </w:r>
      <w:r w:rsidRPr="0096167B">
        <w:rPr>
          <w:rFonts w:ascii="Helvetica" w:hAnsi="Helvetica" w:cs="Helvetica"/>
        </w:rPr>
        <w:t>tandem repeat. It might be possible decipher the most recent repeat duplication/deletion mutations, and by this pinpoint where exactly they took place within the protein sequence.</w:t>
      </w:r>
    </w:p>
    <w:p w14:paraId="63F124BE" w14:textId="77777777" w:rsidR="0096167B" w:rsidRPr="0096167B" w:rsidRDefault="0096167B" w:rsidP="0096167B">
      <w:pPr>
        <w:widowControl w:val="0"/>
        <w:autoSpaceDE w:val="0"/>
        <w:autoSpaceDN w:val="0"/>
        <w:adjustRightInd w:val="0"/>
        <w:spacing w:after="240"/>
        <w:rPr>
          <w:rFonts w:ascii="Times" w:hAnsi="Times" w:cs="Times"/>
        </w:rPr>
      </w:pPr>
      <w:r w:rsidRPr="0096167B">
        <w:rPr>
          <w:rFonts w:ascii="Helvetica" w:hAnsi="Helvetica" w:cs="Helvetica"/>
        </w:rPr>
        <w:t>The authors mention that the PFT1 gene encodes for two splice forms (page 16, 2). Thus,</w:t>
      </w:r>
      <w:r>
        <w:rPr>
          <w:rFonts w:ascii="Times" w:hAnsi="Times" w:cs="Times"/>
        </w:rPr>
        <w:t xml:space="preserve"> </w:t>
      </w:r>
      <w:r w:rsidRPr="0096167B">
        <w:rPr>
          <w:rFonts w:ascii="Helvetica" w:hAnsi="Helvetica" w:cs="Helvetica"/>
        </w:rPr>
        <w:t>the exon structure might be important for gene function. At the same time, the exon</w:t>
      </w:r>
      <w:r>
        <w:rPr>
          <w:rFonts w:ascii="Times" w:hAnsi="Times" w:cs="Times"/>
        </w:rPr>
        <w:t xml:space="preserve"> </w:t>
      </w:r>
      <w:r w:rsidRPr="0096167B">
        <w:rPr>
          <w:rFonts w:ascii="Helvetica" w:hAnsi="Helvetica" w:cs="Helvetica"/>
        </w:rPr>
        <w:t xml:space="preserve">structure is important to determine tandem repeat duplication/deletion mutability. </w:t>
      </w:r>
      <w:r w:rsidRPr="0096167B">
        <w:rPr>
          <w:rFonts w:ascii="Helvetica" w:hAnsi="Helvetica" w:cs="Helvetica"/>
        </w:rPr>
        <w:lastRenderedPageBreak/>
        <w:t>Tandem</w:t>
      </w:r>
      <w:r>
        <w:rPr>
          <w:rFonts w:ascii="Times" w:hAnsi="Times" w:cs="Times"/>
        </w:rPr>
        <w:t xml:space="preserve"> </w:t>
      </w:r>
      <w:r w:rsidRPr="0096167B">
        <w:rPr>
          <w:rFonts w:ascii="Helvetica" w:hAnsi="Helvetica" w:cs="Helvetica"/>
        </w:rPr>
        <w:t>repeat duplications/deletions using typical, fast mechanism (such as replication slippage,</w:t>
      </w:r>
      <w:r>
        <w:rPr>
          <w:rFonts w:ascii="Times" w:hAnsi="Times" w:cs="Times"/>
        </w:rPr>
        <w:t xml:space="preserve"> </w:t>
      </w:r>
      <w:r w:rsidRPr="0096167B">
        <w:rPr>
          <w:rFonts w:ascii="Helvetica" w:hAnsi="Helvetica" w:cs="Helvetica"/>
        </w:rPr>
        <w:t>unequal recombination) are not expected to occur across exon boundaries. Thus, introns</w:t>
      </w:r>
      <w:r>
        <w:rPr>
          <w:rFonts w:ascii="Times" w:hAnsi="Times" w:cs="Times"/>
        </w:rPr>
        <w:t xml:space="preserve"> </w:t>
      </w:r>
      <w:r w:rsidRPr="0096167B">
        <w:rPr>
          <w:rFonts w:ascii="Helvetica" w:hAnsi="Helvetica" w:cs="Helvetica"/>
        </w:rPr>
        <w:t xml:space="preserve">may subdivide the poly-Q tract into multiple poly-Q </w:t>
      </w:r>
      <w:proofErr w:type="gramStart"/>
      <w:r w:rsidRPr="0096167B">
        <w:rPr>
          <w:rFonts w:ascii="Helvetica" w:hAnsi="Helvetica" w:cs="Helvetica"/>
        </w:rPr>
        <w:t>tracts, that</w:t>
      </w:r>
      <w:proofErr w:type="gramEnd"/>
      <w:r w:rsidRPr="0096167B">
        <w:rPr>
          <w:rFonts w:ascii="Helvetica" w:hAnsi="Helvetica" w:cs="Helvetica"/>
        </w:rPr>
        <w:t xml:space="preserve"> mutate independently. </w:t>
      </w:r>
      <w:proofErr w:type="gramStart"/>
      <w:r w:rsidRPr="0096167B">
        <w:rPr>
          <w:rFonts w:ascii="Helvetica" w:hAnsi="Helvetica" w:cs="Helvetica"/>
        </w:rPr>
        <w:t>This,</w:t>
      </w:r>
      <w:r>
        <w:rPr>
          <w:rFonts w:ascii="Times" w:hAnsi="Times" w:cs="Times"/>
        </w:rPr>
        <w:t xml:space="preserve"> </w:t>
      </w:r>
      <w:r w:rsidRPr="0096167B">
        <w:rPr>
          <w:rFonts w:ascii="Helvetica" w:hAnsi="Helvetica" w:cs="Helvetica"/>
        </w:rPr>
        <w:t xml:space="preserve">together with the codon composition, </w:t>
      </w:r>
      <w:proofErr w:type="spellStart"/>
      <w:r w:rsidRPr="0096167B">
        <w:rPr>
          <w:rFonts w:ascii="Helvetica" w:hAnsi="Helvetica" w:cs="Helvetica"/>
        </w:rPr>
        <w:t>mighy</w:t>
      </w:r>
      <w:proofErr w:type="spellEnd"/>
      <w:r w:rsidRPr="0096167B">
        <w:rPr>
          <w:rFonts w:ascii="Helvetica" w:hAnsi="Helvetica" w:cs="Helvetica"/>
        </w:rPr>
        <w:t xml:space="preserve"> strongly </w:t>
      </w:r>
      <w:proofErr w:type="spellStart"/>
      <w:r w:rsidRPr="0096167B">
        <w:rPr>
          <w:rFonts w:ascii="Helvetica" w:hAnsi="Helvetica" w:cs="Helvetica"/>
        </w:rPr>
        <w:t>infuence</w:t>
      </w:r>
      <w:proofErr w:type="spellEnd"/>
      <w:r w:rsidRPr="0096167B">
        <w:rPr>
          <w:rFonts w:ascii="Helvetica" w:hAnsi="Helvetica" w:cs="Helvetica"/>
        </w:rPr>
        <w:t xml:space="preserve"> the poly-Q tracts mutational </w:t>
      </w:r>
      <w:proofErr w:type="spellStart"/>
      <w:r w:rsidRPr="0096167B">
        <w:rPr>
          <w:rFonts w:ascii="Helvetica" w:hAnsi="Helvetica" w:cs="Helvetica"/>
        </w:rPr>
        <w:t>behaviour</w:t>
      </w:r>
      <w:proofErr w:type="spellEnd"/>
      <w:r w:rsidRPr="0096167B">
        <w:rPr>
          <w:rFonts w:ascii="Helvetica" w:hAnsi="Helvetica" w:cs="Helvetica"/>
        </w:rPr>
        <w:t>.</w:t>
      </w:r>
      <w:proofErr w:type="gramEnd"/>
    </w:p>
    <w:p w14:paraId="351B87FB" w14:textId="77777777" w:rsidR="0096167B" w:rsidRPr="00C540C9" w:rsidRDefault="0096167B" w:rsidP="0096167B">
      <w:pPr>
        <w:widowControl w:val="0"/>
        <w:autoSpaceDE w:val="0"/>
        <w:autoSpaceDN w:val="0"/>
        <w:adjustRightInd w:val="0"/>
        <w:spacing w:after="240"/>
        <w:rPr>
          <w:rFonts w:ascii="Helvetica" w:hAnsi="Helvetica" w:cs="Helvetica"/>
        </w:rPr>
      </w:pPr>
      <w:r w:rsidRPr="0096167B">
        <w:rPr>
          <w:rFonts w:ascii="Helvetica" w:hAnsi="Helvetica" w:cs="Helvetica"/>
        </w:rPr>
        <w:t>In sum, including the composition and structure of the codon sequence into results/discussion could help to strengthen the manuscript:</w:t>
      </w:r>
    </w:p>
    <w:p w14:paraId="7C3C84CB" w14:textId="77777777" w:rsidR="0096167B" w:rsidRPr="0096167B" w:rsidRDefault="0096167B" w:rsidP="0096167B">
      <w:pPr>
        <w:pStyle w:val="ListParagraph"/>
        <w:widowControl w:val="0"/>
        <w:numPr>
          <w:ilvl w:val="0"/>
          <w:numId w:val="1"/>
        </w:numPr>
        <w:autoSpaceDE w:val="0"/>
        <w:autoSpaceDN w:val="0"/>
        <w:adjustRightInd w:val="0"/>
        <w:spacing w:after="240"/>
        <w:rPr>
          <w:rFonts w:ascii="Helvetica" w:hAnsi="Helvetica" w:cs="Helvetica"/>
        </w:rPr>
      </w:pPr>
      <w:r w:rsidRPr="0096167B">
        <w:rPr>
          <w:rFonts w:ascii="Helvetica" w:hAnsi="Helvetica" w:cs="Helvetica"/>
        </w:rPr>
        <w:t xml:space="preserve">Is the AA </w:t>
      </w:r>
      <w:proofErr w:type="spellStart"/>
      <w:r w:rsidRPr="0096167B">
        <w:rPr>
          <w:rFonts w:ascii="Helvetica" w:hAnsi="Helvetica" w:cs="Helvetica"/>
        </w:rPr>
        <w:t>homorepeat</w:t>
      </w:r>
      <w:proofErr w:type="spellEnd"/>
      <w:r w:rsidRPr="0096167B">
        <w:rPr>
          <w:rFonts w:ascii="Helvetica" w:hAnsi="Helvetica" w:cs="Helvetica"/>
        </w:rPr>
        <w:t xml:space="preserve"> truly a DNA STR (microsatellite) on the sequence level?</w:t>
      </w:r>
    </w:p>
    <w:p w14:paraId="38BF4D11" w14:textId="382A1311" w:rsidR="0096167B" w:rsidRPr="008873B1" w:rsidRDefault="0096167B" w:rsidP="0096167B">
      <w:pPr>
        <w:widowControl w:val="0"/>
        <w:autoSpaceDE w:val="0"/>
        <w:autoSpaceDN w:val="0"/>
        <w:adjustRightInd w:val="0"/>
        <w:spacing w:after="240"/>
        <w:rPr>
          <w:rFonts w:ascii="Times" w:hAnsi="Times" w:cs="Times"/>
          <w:b/>
        </w:rPr>
      </w:pPr>
      <w:r>
        <w:rPr>
          <w:rFonts w:ascii="Times" w:hAnsi="Times" w:cs="Times"/>
          <w:b/>
        </w:rPr>
        <w:t xml:space="preserve">We consider that the question of microsatellite vs. </w:t>
      </w:r>
      <w:proofErr w:type="spellStart"/>
      <w:r>
        <w:rPr>
          <w:rFonts w:ascii="Times" w:hAnsi="Times" w:cs="Times"/>
          <w:b/>
        </w:rPr>
        <w:t>minisatellite</w:t>
      </w:r>
      <w:proofErr w:type="spellEnd"/>
      <w:r>
        <w:rPr>
          <w:rFonts w:ascii="Times" w:hAnsi="Times" w:cs="Times"/>
          <w:b/>
        </w:rPr>
        <w:t xml:space="preserve"> for </w:t>
      </w:r>
      <w:r w:rsidRPr="0096167B">
        <w:rPr>
          <w:rFonts w:ascii="Times" w:hAnsi="Times" w:cs="Times"/>
          <w:b/>
          <w:i/>
        </w:rPr>
        <w:t>PFT1</w:t>
      </w:r>
      <w:r>
        <w:rPr>
          <w:rFonts w:ascii="Times" w:hAnsi="Times" w:cs="Times"/>
          <w:b/>
        </w:rPr>
        <w:t xml:space="preserve"> in the reference genome is to some extent a matter of taste- it could perhaps be fit into either category. One can find an impure large repeat structure, or a small impure repeat structure, or a series of smaller Q-encoding microsatellites interrupted by other amino acids. Given that the variation we do observe consists of single amino acid insertions and deletions, we came to the conclusion that it is behaving like an impure STR of 3bp units. </w:t>
      </w:r>
      <w:r w:rsidR="002067FE">
        <w:rPr>
          <w:rFonts w:ascii="Times" w:hAnsi="Times" w:cs="Times"/>
          <w:b/>
        </w:rPr>
        <w:t xml:space="preserve">While this discussion may be of interest to a small sector of readers, we considered that 1) it was not particularly of interest to the general audience of </w:t>
      </w:r>
      <w:r w:rsidR="002067FE">
        <w:rPr>
          <w:rFonts w:ascii="Times" w:hAnsi="Times" w:cs="Times"/>
          <w:b/>
          <w:i/>
        </w:rPr>
        <w:t xml:space="preserve">Genetics, </w:t>
      </w:r>
      <w:r w:rsidR="002067FE">
        <w:rPr>
          <w:rFonts w:ascii="Times" w:hAnsi="Times" w:cs="Times"/>
          <w:b/>
        </w:rPr>
        <w:t>2) our conclusion is</w:t>
      </w:r>
      <w:del w:id="6" w:author="Maximilian Press" w:date="2014-08-01T11:42:00Z">
        <w:r w:rsidR="002067FE" w:rsidDel="008873B1">
          <w:rPr>
            <w:rFonts w:ascii="Times" w:hAnsi="Times" w:cs="Times"/>
            <w:b/>
          </w:rPr>
          <w:delText>, of course,</w:delText>
        </w:r>
      </w:del>
      <w:r w:rsidR="002067FE">
        <w:rPr>
          <w:rFonts w:ascii="Times" w:hAnsi="Times" w:cs="Times"/>
          <w:b/>
        </w:rPr>
        <w:t xml:space="preserve"> a heuristic conclusion at best (</w:t>
      </w:r>
      <w:r w:rsidR="00456EE5">
        <w:rPr>
          <w:rFonts w:ascii="Times" w:hAnsi="Times" w:cs="Times"/>
          <w:b/>
        </w:rPr>
        <w:t>chiefly serving</w:t>
      </w:r>
      <w:r w:rsidR="002067FE">
        <w:rPr>
          <w:rFonts w:ascii="Times" w:hAnsi="Times" w:cs="Times"/>
          <w:b/>
        </w:rPr>
        <w:t xml:space="preserve"> to call into question the usefulness of the various categories), and 3) a variety of databases</w:t>
      </w:r>
      <w:r w:rsidR="00456EE5">
        <w:rPr>
          <w:rFonts w:ascii="Times" w:hAnsi="Times" w:cs="Times"/>
          <w:b/>
        </w:rPr>
        <w:t xml:space="preserve"> (TAIR/</w:t>
      </w:r>
      <w:proofErr w:type="spellStart"/>
      <w:r w:rsidR="00456EE5">
        <w:rPr>
          <w:rFonts w:ascii="Times" w:hAnsi="Times" w:cs="Times"/>
          <w:b/>
        </w:rPr>
        <w:t>UniProt</w:t>
      </w:r>
      <w:proofErr w:type="spellEnd"/>
      <w:r w:rsidR="00456EE5">
        <w:rPr>
          <w:rFonts w:ascii="Times" w:hAnsi="Times" w:cs="Times"/>
          <w:b/>
        </w:rPr>
        <w:t>/NCBI/etc.)</w:t>
      </w:r>
      <w:r w:rsidR="002067FE">
        <w:rPr>
          <w:rFonts w:ascii="Times" w:hAnsi="Times" w:cs="Times"/>
          <w:b/>
        </w:rPr>
        <w:t xml:space="preserve"> exist </w:t>
      </w:r>
      <w:r w:rsidR="00456EE5">
        <w:rPr>
          <w:rFonts w:ascii="Times" w:hAnsi="Times" w:cs="Times"/>
          <w:b/>
        </w:rPr>
        <w:t xml:space="preserve">which have complete information on </w:t>
      </w:r>
      <w:r w:rsidR="00456EE5">
        <w:rPr>
          <w:rFonts w:ascii="Times" w:hAnsi="Times" w:cs="Times"/>
          <w:b/>
          <w:i/>
        </w:rPr>
        <w:t xml:space="preserve">PFT1 </w:t>
      </w:r>
      <w:r w:rsidR="00456EE5">
        <w:rPr>
          <w:rFonts w:ascii="Times" w:hAnsi="Times" w:cs="Times"/>
          <w:b/>
        </w:rPr>
        <w:t xml:space="preserve">sequence, so an interested reader dissatisfied with the notion of an “impure STR” is empowered to make their own judgment. </w:t>
      </w:r>
      <w:ins w:id="7" w:author="Maximilian Press" w:date="2014-08-01T11:42:00Z">
        <w:r w:rsidR="008873B1">
          <w:rPr>
            <w:rFonts w:ascii="Times" w:hAnsi="Times" w:cs="Times"/>
            <w:b/>
          </w:rPr>
          <w:t>We also include our own</w:t>
        </w:r>
      </w:ins>
      <w:ins w:id="8" w:author="Maximilian Press" w:date="2014-08-01T11:44:00Z">
        <w:r w:rsidR="008873B1">
          <w:rPr>
            <w:rFonts w:ascii="Times" w:hAnsi="Times" w:cs="Times"/>
            <w:b/>
          </w:rPr>
          <w:t xml:space="preserve"> raw</w:t>
        </w:r>
      </w:ins>
      <w:ins w:id="9" w:author="Maximilian Press" w:date="2014-08-01T11:42:00Z">
        <w:r w:rsidR="008873B1">
          <w:rPr>
            <w:rFonts w:ascii="Times" w:hAnsi="Times" w:cs="Times"/>
            <w:b/>
          </w:rPr>
          <w:t xml:space="preserve"> sequencing data, which allows a reader to </w:t>
        </w:r>
      </w:ins>
      <w:ins w:id="10" w:author="Maximilian Press" w:date="2014-08-01T11:44:00Z">
        <w:r w:rsidR="008873B1">
          <w:rPr>
            <w:rFonts w:ascii="Times" w:hAnsi="Times" w:cs="Times"/>
            <w:b/>
          </w:rPr>
          <w:t xml:space="preserve">assess the question across </w:t>
        </w:r>
        <w:r w:rsidR="008873B1">
          <w:rPr>
            <w:rFonts w:ascii="Times" w:hAnsi="Times" w:cs="Times"/>
            <w:b/>
            <w:i/>
          </w:rPr>
          <w:t xml:space="preserve">A. thaliana </w:t>
        </w:r>
        <w:r w:rsidR="008873B1">
          <w:rPr>
            <w:rFonts w:ascii="Times" w:hAnsi="Times" w:cs="Times"/>
            <w:b/>
          </w:rPr>
          <w:t>strains.</w:t>
        </w:r>
      </w:ins>
    </w:p>
    <w:p w14:paraId="1DFC5F9E" w14:textId="77777777" w:rsidR="0096167B" w:rsidRPr="0096167B" w:rsidRDefault="0096167B" w:rsidP="0096167B">
      <w:pPr>
        <w:pStyle w:val="ListParagraph"/>
        <w:widowControl w:val="0"/>
        <w:numPr>
          <w:ilvl w:val="0"/>
          <w:numId w:val="1"/>
        </w:numPr>
        <w:autoSpaceDE w:val="0"/>
        <w:autoSpaceDN w:val="0"/>
        <w:adjustRightInd w:val="0"/>
        <w:spacing w:after="240"/>
        <w:rPr>
          <w:rFonts w:ascii="Helvetica" w:hAnsi="Helvetica" w:cs="Helvetica"/>
        </w:rPr>
      </w:pPr>
      <w:r w:rsidRPr="0096167B">
        <w:rPr>
          <w:rFonts w:ascii="Helvetica" w:hAnsi="Helvetica" w:cs="Helvetica"/>
        </w:rPr>
        <w:t xml:space="preserve">What mutation rates are expected considering the </w:t>
      </w:r>
      <w:proofErr w:type="spellStart"/>
      <w:r w:rsidRPr="0096167B">
        <w:rPr>
          <w:rFonts w:ascii="Helvetica" w:hAnsi="Helvetica" w:cs="Helvetica"/>
        </w:rPr>
        <w:t>heterozygosity</w:t>
      </w:r>
      <w:proofErr w:type="spellEnd"/>
      <w:r w:rsidRPr="0096167B">
        <w:rPr>
          <w:rFonts w:ascii="Helvetica" w:hAnsi="Helvetica" w:cs="Helvetica"/>
        </w:rPr>
        <w:t xml:space="preserve"> of the codon composition and the exon structure (Legendre et al (page 4, 22) may need revisiting)?</w:t>
      </w:r>
    </w:p>
    <w:p w14:paraId="75ECED16" w14:textId="3E41100E" w:rsidR="0096167B" w:rsidRPr="00456EE5" w:rsidRDefault="0096167B" w:rsidP="0096167B">
      <w:pPr>
        <w:widowControl w:val="0"/>
        <w:autoSpaceDE w:val="0"/>
        <w:autoSpaceDN w:val="0"/>
        <w:adjustRightInd w:val="0"/>
        <w:spacing w:after="240"/>
        <w:rPr>
          <w:rFonts w:ascii="Times" w:hAnsi="Times" w:cs="Times"/>
          <w:b/>
        </w:rPr>
      </w:pPr>
      <w:r>
        <w:rPr>
          <w:rFonts w:ascii="Times" w:hAnsi="Times" w:cs="Times"/>
          <w:b/>
        </w:rPr>
        <w:t>It is specifically using the statistical framework (SERV)</w:t>
      </w:r>
      <w:r w:rsidR="0070581C">
        <w:rPr>
          <w:rFonts w:ascii="Times" w:hAnsi="Times" w:cs="Times"/>
          <w:b/>
        </w:rPr>
        <w:t xml:space="preserve"> described in the paper</w:t>
      </w:r>
      <w:r>
        <w:rPr>
          <w:rFonts w:ascii="Times" w:hAnsi="Times" w:cs="Times"/>
          <w:b/>
        </w:rPr>
        <w:t xml:space="preserve"> that the reviewer mentions that we came to the conclusion that the </w:t>
      </w:r>
      <w:r>
        <w:rPr>
          <w:rFonts w:ascii="Times" w:hAnsi="Times" w:cs="Times"/>
          <w:b/>
          <w:i/>
        </w:rPr>
        <w:t>PFT1</w:t>
      </w:r>
      <w:r>
        <w:rPr>
          <w:rFonts w:ascii="Times" w:hAnsi="Times" w:cs="Times"/>
          <w:b/>
        </w:rPr>
        <w:t xml:space="preserve"> STR should be highly variable. We note that this framework does not explicitly estimate a mutation rate, though by eye on Figure 1D of the cited paper, we might expect a mutation rate of 1E-5+ / generation</w:t>
      </w:r>
      <w:r w:rsidR="00456EE5">
        <w:rPr>
          <w:rFonts w:ascii="Times" w:hAnsi="Times" w:cs="Times"/>
          <w:b/>
        </w:rPr>
        <w:t xml:space="preserve">. However, there is not an obvious conversion between the SERV </w:t>
      </w:r>
      <w:proofErr w:type="spellStart"/>
      <w:r w:rsidR="00456EE5">
        <w:rPr>
          <w:rFonts w:ascii="Times" w:hAnsi="Times" w:cs="Times"/>
          <w:b/>
        </w:rPr>
        <w:t>VARScore</w:t>
      </w:r>
      <w:proofErr w:type="spellEnd"/>
      <w:r w:rsidR="00456EE5">
        <w:rPr>
          <w:rFonts w:ascii="Times" w:hAnsi="Times" w:cs="Times"/>
          <w:b/>
        </w:rPr>
        <w:t xml:space="preserve"> and mutation rate; all indications are that variability of specific STRs is highly context-dependent (see Eckert and </w:t>
      </w:r>
      <w:proofErr w:type="spellStart"/>
      <w:r w:rsidR="00456EE5">
        <w:rPr>
          <w:rFonts w:ascii="Times" w:hAnsi="Times" w:cs="Times"/>
          <w:b/>
        </w:rPr>
        <w:t>Hile</w:t>
      </w:r>
      <w:proofErr w:type="spellEnd"/>
      <w:r w:rsidR="00456EE5">
        <w:rPr>
          <w:rFonts w:ascii="Times" w:hAnsi="Times" w:cs="Times"/>
          <w:b/>
        </w:rPr>
        <w:t xml:space="preserve"> 2009, </w:t>
      </w:r>
      <w:r w:rsidR="00456EE5" w:rsidRPr="00456EE5">
        <w:rPr>
          <w:rFonts w:ascii="Times" w:hAnsi="Times" w:cs="Times"/>
          <w:b/>
          <w:i/>
        </w:rPr>
        <w:t>Molecular Carcinogenesis</w:t>
      </w:r>
      <w:r w:rsidR="00456EE5">
        <w:rPr>
          <w:rFonts w:ascii="Times" w:hAnsi="Times" w:cs="Times"/>
          <w:b/>
        </w:rPr>
        <w:t>)</w:t>
      </w:r>
      <w:r>
        <w:rPr>
          <w:rFonts w:ascii="Times" w:hAnsi="Times" w:cs="Times"/>
          <w:b/>
        </w:rPr>
        <w:t>.</w:t>
      </w:r>
      <w:r w:rsidR="00456EE5">
        <w:rPr>
          <w:rFonts w:ascii="Times" w:hAnsi="Times" w:cs="Times"/>
          <w:b/>
        </w:rPr>
        <w:t xml:space="preserve"> The SERV output is intended more as a score for how likely an STR is to be variable, rather than the specific value of a parameter such as mutation rate.</w:t>
      </w:r>
      <w:r>
        <w:rPr>
          <w:rFonts w:ascii="Times" w:hAnsi="Times" w:cs="Times"/>
          <w:b/>
        </w:rPr>
        <w:t xml:space="preserve"> </w:t>
      </w:r>
      <w:r w:rsidR="00456EE5">
        <w:rPr>
          <w:rFonts w:ascii="Times" w:hAnsi="Times" w:cs="Times"/>
          <w:b/>
        </w:rPr>
        <w:t>We are unclear what the reviewer means by ‘</w:t>
      </w:r>
      <w:proofErr w:type="spellStart"/>
      <w:r w:rsidR="00456EE5">
        <w:rPr>
          <w:rFonts w:ascii="Times" w:hAnsi="Times" w:cs="Times"/>
          <w:b/>
        </w:rPr>
        <w:t>heterozygosity</w:t>
      </w:r>
      <w:proofErr w:type="spellEnd"/>
      <w:r w:rsidR="00456EE5">
        <w:rPr>
          <w:rFonts w:ascii="Times" w:hAnsi="Times" w:cs="Times"/>
          <w:b/>
        </w:rPr>
        <w:t xml:space="preserve"> of the codon composition’ and the ‘exon structure’; the various strains of </w:t>
      </w:r>
      <w:r w:rsidR="00456EE5">
        <w:rPr>
          <w:rFonts w:ascii="Times" w:hAnsi="Times" w:cs="Times"/>
          <w:b/>
          <w:i/>
        </w:rPr>
        <w:t xml:space="preserve">A. thaliana </w:t>
      </w:r>
      <w:r w:rsidR="00456EE5">
        <w:rPr>
          <w:rFonts w:ascii="Times" w:hAnsi="Times" w:cs="Times"/>
          <w:b/>
        </w:rPr>
        <w:t>are inbred and thus ex</w:t>
      </w:r>
      <w:r w:rsidR="00C408A5">
        <w:rPr>
          <w:rFonts w:ascii="Times" w:hAnsi="Times" w:cs="Times"/>
          <w:b/>
        </w:rPr>
        <w:t xml:space="preserve">pected to be homozygous. </w:t>
      </w:r>
      <w:r w:rsidR="0070581C">
        <w:rPr>
          <w:rFonts w:ascii="Times" w:hAnsi="Times" w:cs="Times"/>
          <w:b/>
        </w:rPr>
        <w:t xml:space="preserve">It is true that </w:t>
      </w:r>
      <w:proofErr w:type="gramStart"/>
      <w:r w:rsidR="0070581C">
        <w:rPr>
          <w:rFonts w:ascii="Times" w:hAnsi="Times" w:cs="Times"/>
          <w:b/>
        </w:rPr>
        <w:t>the Qs in PFT1 are encoded by both CAA and CAG codons</w:t>
      </w:r>
      <w:proofErr w:type="gramEnd"/>
      <w:r w:rsidR="0070581C">
        <w:rPr>
          <w:rFonts w:ascii="Times" w:hAnsi="Times" w:cs="Times"/>
          <w:b/>
        </w:rPr>
        <w:t xml:space="preserve">. However, these </w:t>
      </w:r>
      <w:proofErr w:type="gramStart"/>
      <w:r w:rsidR="0070581C">
        <w:rPr>
          <w:rFonts w:ascii="Times" w:hAnsi="Times" w:cs="Times"/>
          <w:b/>
        </w:rPr>
        <w:t>themselves</w:t>
      </w:r>
      <w:proofErr w:type="gramEnd"/>
      <w:r w:rsidR="0070581C">
        <w:rPr>
          <w:rFonts w:ascii="Times" w:hAnsi="Times" w:cs="Times"/>
          <w:b/>
        </w:rPr>
        <w:t xml:space="preserve"> tend to be clustered with like codons. Again, SERV and similar algorithms tend to take into account repeat purity in their calculations, but the </w:t>
      </w:r>
      <w:proofErr w:type="spellStart"/>
      <w:r w:rsidR="0070581C">
        <w:rPr>
          <w:rFonts w:ascii="Times" w:hAnsi="Times" w:cs="Times"/>
          <w:b/>
        </w:rPr>
        <w:t>VARScore</w:t>
      </w:r>
      <w:proofErr w:type="spellEnd"/>
      <w:r w:rsidR="0070581C">
        <w:rPr>
          <w:rFonts w:ascii="Times" w:hAnsi="Times" w:cs="Times"/>
          <w:b/>
        </w:rPr>
        <w:t xml:space="preserve"> for </w:t>
      </w:r>
      <w:r w:rsidR="0070581C">
        <w:rPr>
          <w:rFonts w:ascii="Times" w:hAnsi="Times" w:cs="Times"/>
          <w:b/>
          <w:i/>
        </w:rPr>
        <w:t>PFT1</w:t>
      </w:r>
      <w:r w:rsidR="0070581C">
        <w:rPr>
          <w:rFonts w:ascii="Times" w:hAnsi="Times" w:cs="Times"/>
          <w:b/>
        </w:rPr>
        <w:t xml:space="preserve"> is still very high relative to most repeats (particularly shorter ones like </w:t>
      </w:r>
      <w:r w:rsidR="0070581C">
        <w:rPr>
          <w:rFonts w:ascii="Times" w:hAnsi="Times" w:cs="Times"/>
          <w:b/>
          <w:i/>
        </w:rPr>
        <w:t>ELF3</w:t>
      </w:r>
      <w:r w:rsidR="0070581C">
        <w:rPr>
          <w:rFonts w:ascii="Times" w:hAnsi="Times" w:cs="Times"/>
          <w:b/>
        </w:rPr>
        <w:t xml:space="preserve">). Unfortunately, our unpublished database of these estimates, and the SERV algorithm itself, are not available at the moment due to security problems on our collaborator </w:t>
      </w:r>
      <w:proofErr w:type="spellStart"/>
      <w:r w:rsidR="0070581C">
        <w:rPr>
          <w:rFonts w:ascii="Times" w:hAnsi="Times" w:cs="Times"/>
          <w:b/>
        </w:rPr>
        <w:t>Matthieu</w:t>
      </w:r>
      <w:proofErr w:type="spellEnd"/>
      <w:r w:rsidR="0070581C">
        <w:rPr>
          <w:rFonts w:ascii="Times" w:hAnsi="Times" w:cs="Times"/>
          <w:b/>
        </w:rPr>
        <w:t xml:space="preserve"> Legendre’s servers (see below). </w:t>
      </w:r>
    </w:p>
    <w:p w14:paraId="1D506A24" w14:textId="77777777" w:rsidR="0096167B" w:rsidRPr="0096167B" w:rsidRDefault="0096167B" w:rsidP="0096167B">
      <w:pPr>
        <w:pStyle w:val="ListParagraph"/>
        <w:widowControl w:val="0"/>
        <w:numPr>
          <w:ilvl w:val="0"/>
          <w:numId w:val="1"/>
        </w:numPr>
        <w:autoSpaceDE w:val="0"/>
        <w:autoSpaceDN w:val="0"/>
        <w:adjustRightInd w:val="0"/>
        <w:spacing w:after="240"/>
        <w:rPr>
          <w:rFonts w:ascii="Helvetica" w:hAnsi="Helvetica" w:cs="Helvetica"/>
        </w:rPr>
      </w:pPr>
      <w:r w:rsidRPr="0096167B">
        <w:rPr>
          <w:rFonts w:ascii="Helvetica" w:hAnsi="Helvetica" w:cs="Helvetica"/>
        </w:rPr>
        <w:t xml:space="preserve">Can we pinpoint recent mutations within the poly-Q tract thanks to the codon sequence? E.g. have there been deletions/duplications of different lengths? In particular, can we pinpoint the mutations that occurred between the different A. </w:t>
      </w:r>
      <w:r w:rsidRPr="0096167B">
        <w:rPr>
          <w:rFonts w:ascii="Helvetica" w:hAnsi="Helvetica" w:cs="Helvetica"/>
          <w:i/>
          <w:iCs/>
        </w:rPr>
        <w:t xml:space="preserve">thaliana </w:t>
      </w:r>
      <w:r w:rsidRPr="0096167B">
        <w:rPr>
          <w:rFonts w:ascii="Helvetica" w:hAnsi="Helvetica" w:cs="Helvetica"/>
        </w:rPr>
        <w:t>strains (Suppl. Table S1)?</w:t>
      </w:r>
    </w:p>
    <w:p w14:paraId="3104B860" w14:textId="36D6E9D0" w:rsidR="0096167B" w:rsidRPr="0096167B" w:rsidRDefault="0096167B" w:rsidP="0096167B">
      <w:pPr>
        <w:widowControl w:val="0"/>
        <w:autoSpaceDE w:val="0"/>
        <w:autoSpaceDN w:val="0"/>
        <w:adjustRightInd w:val="0"/>
        <w:spacing w:after="240"/>
        <w:rPr>
          <w:rFonts w:ascii="Times" w:hAnsi="Times" w:cs="Times"/>
          <w:b/>
        </w:rPr>
      </w:pPr>
      <w:r>
        <w:rPr>
          <w:rFonts w:ascii="Times" w:hAnsi="Times" w:cs="Times"/>
          <w:b/>
        </w:rPr>
        <w:t xml:space="preserve">The observed variation appears to be from the addition and deletion of single codons. However, given the relatively small sample size, we hesitate to </w:t>
      </w:r>
      <w:r w:rsidR="004C708E">
        <w:rPr>
          <w:rFonts w:ascii="Times" w:hAnsi="Times" w:cs="Times"/>
          <w:b/>
        </w:rPr>
        <w:t>give this as an unqualified answer</w:t>
      </w:r>
      <w:ins w:id="11" w:author="Maximilian Press" w:date="2014-08-01T11:29:00Z">
        <w:r w:rsidR="008873B1">
          <w:rPr>
            <w:rFonts w:ascii="Times" w:hAnsi="Times" w:cs="Times"/>
            <w:b/>
          </w:rPr>
          <w:t>, and the ancestral sequence is not known</w:t>
        </w:r>
      </w:ins>
      <w:r w:rsidR="004C708E">
        <w:rPr>
          <w:rFonts w:ascii="Times" w:hAnsi="Times" w:cs="Times"/>
          <w:b/>
        </w:rPr>
        <w:t>.</w:t>
      </w:r>
    </w:p>
    <w:p w14:paraId="1D2217CA" w14:textId="77777777" w:rsidR="0096167B" w:rsidRPr="0096167B" w:rsidRDefault="0096167B" w:rsidP="0096167B">
      <w:pPr>
        <w:widowControl w:val="0"/>
        <w:autoSpaceDE w:val="0"/>
        <w:autoSpaceDN w:val="0"/>
        <w:adjustRightInd w:val="0"/>
        <w:spacing w:after="240"/>
        <w:rPr>
          <w:rFonts w:ascii="Times" w:hAnsi="Times" w:cs="Times"/>
        </w:rPr>
      </w:pPr>
      <w:r w:rsidRPr="0096167B">
        <w:rPr>
          <w:rFonts w:ascii="Helvetica" w:hAnsi="Helvetica" w:cs="Helvetica"/>
        </w:rPr>
        <w:t>- A plot showing the position, composition, exon structure of PFT1 may improve clarity.</w:t>
      </w:r>
    </w:p>
    <w:p w14:paraId="3FF75CDA" w14:textId="49FE4F84" w:rsidR="0096167B" w:rsidRPr="00380E36" w:rsidRDefault="004C708E">
      <w:pPr>
        <w:rPr>
          <w:rFonts w:ascii="Times New Roman" w:hAnsi="Times New Roman" w:cs="Times New Roman"/>
          <w:b/>
        </w:rPr>
      </w:pPr>
      <w:del w:id="12" w:author="Maximilian Press" w:date="2014-07-30T12:31:00Z">
        <w:r w:rsidRPr="004C708E" w:rsidDel="00380E36">
          <w:rPr>
            <w:rFonts w:ascii="Times New Roman" w:hAnsi="Times New Roman" w:cs="Times New Roman"/>
            <w:b/>
            <w:highlight w:val="green"/>
          </w:rPr>
          <w:delText>XXXX</w:delText>
        </w:r>
      </w:del>
      <w:ins w:id="13" w:author="Maximilian Press" w:date="2014-07-30T12:31:00Z">
        <w:r w:rsidR="00380E36">
          <w:rPr>
            <w:rFonts w:ascii="Times New Roman" w:hAnsi="Times New Roman" w:cs="Times New Roman"/>
            <w:b/>
          </w:rPr>
          <w:t xml:space="preserve">We have included a supplementary figure that shows certain notable characteristics of </w:t>
        </w:r>
        <w:r w:rsidR="00380E36">
          <w:rPr>
            <w:rFonts w:ascii="Times New Roman" w:hAnsi="Times New Roman" w:cs="Times New Roman"/>
            <w:b/>
            <w:i/>
          </w:rPr>
          <w:t>PFT1</w:t>
        </w:r>
        <w:r w:rsidR="00380E36">
          <w:rPr>
            <w:rFonts w:ascii="Times New Roman" w:hAnsi="Times New Roman" w:cs="Times New Roman"/>
            <w:b/>
          </w:rPr>
          <w:t>.</w:t>
        </w:r>
      </w:ins>
    </w:p>
    <w:p w14:paraId="0FB1E114" w14:textId="77777777" w:rsidR="004C708E" w:rsidRDefault="004C708E">
      <w:pPr>
        <w:rPr>
          <w:rFonts w:ascii="Times New Roman" w:hAnsi="Times New Roman" w:cs="Times New Roman"/>
        </w:rPr>
      </w:pPr>
    </w:p>
    <w:p w14:paraId="3614737D" w14:textId="77777777" w:rsidR="004C708E" w:rsidRPr="004C708E" w:rsidRDefault="004C708E" w:rsidP="004C708E">
      <w:pPr>
        <w:widowControl w:val="0"/>
        <w:autoSpaceDE w:val="0"/>
        <w:autoSpaceDN w:val="0"/>
        <w:adjustRightInd w:val="0"/>
        <w:spacing w:after="240"/>
        <w:rPr>
          <w:rFonts w:ascii="Times" w:hAnsi="Times" w:cs="Times"/>
        </w:rPr>
      </w:pPr>
      <w:r w:rsidRPr="004C708E">
        <w:rPr>
          <w:rFonts w:ascii="Helvetica" w:hAnsi="Helvetica" w:cs="Helvetica"/>
        </w:rPr>
        <w:t>The authors compare the length of the poly-Q tract across A. Thaliana strains for PFT1 (and ELF3) using Sanger (</w:t>
      </w:r>
      <w:proofErr w:type="spellStart"/>
      <w:r w:rsidRPr="004C708E">
        <w:rPr>
          <w:rFonts w:ascii="Helvetica" w:hAnsi="Helvetica" w:cs="Helvetica"/>
        </w:rPr>
        <w:t>dideoxy</w:t>
      </w:r>
      <w:proofErr w:type="spellEnd"/>
      <w:r w:rsidRPr="004C708E">
        <w:rPr>
          <w:rFonts w:ascii="Helvetica" w:hAnsi="Helvetica" w:cs="Helvetica"/>
        </w:rPr>
        <w:t>) sequencing.</w:t>
      </w:r>
    </w:p>
    <w:p w14:paraId="499F573B" w14:textId="77777777" w:rsidR="004C708E" w:rsidRPr="004C708E" w:rsidRDefault="004C708E" w:rsidP="004C708E">
      <w:pPr>
        <w:widowControl w:val="0"/>
        <w:autoSpaceDE w:val="0"/>
        <w:autoSpaceDN w:val="0"/>
        <w:adjustRightInd w:val="0"/>
        <w:spacing w:after="240"/>
        <w:rPr>
          <w:rFonts w:ascii="Times" w:hAnsi="Times" w:cs="Times"/>
        </w:rPr>
      </w:pPr>
      <w:r w:rsidRPr="004C708E">
        <w:rPr>
          <w:rFonts w:ascii="Helvetica" w:hAnsi="Helvetica" w:cs="Helvetica"/>
        </w:rPr>
        <w:t>This approach is very useful to estimate the evolutionary conversation of the PFT1 STR:</w:t>
      </w:r>
    </w:p>
    <w:p w14:paraId="00E23D97" w14:textId="77777777" w:rsidR="004C708E" w:rsidRPr="004C708E" w:rsidRDefault="004C708E" w:rsidP="004C708E">
      <w:pPr>
        <w:widowControl w:val="0"/>
        <w:autoSpaceDE w:val="0"/>
        <w:autoSpaceDN w:val="0"/>
        <w:adjustRightInd w:val="0"/>
        <w:spacing w:after="240"/>
        <w:rPr>
          <w:rFonts w:ascii="Times" w:hAnsi="Times" w:cs="Times"/>
        </w:rPr>
      </w:pPr>
      <w:r w:rsidRPr="004C708E">
        <w:rPr>
          <w:rFonts w:ascii="Helvetica" w:hAnsi="Helvetica" w:cs="Helvetica"/>
        </w:rPr>
        <w:t>Conservation across these strains would be a good indicator that little variation is expected</w:t>
      </w:r>
      <w:r>
        <w:rPr>
          <w:rFonts w:ascii="Times" w:hAnsi="Times" w:cs="Times"/>
        </w:rPr>
        <w:t xml:space="preserve"> </w:t>
      </w:r>
      <w:r w:rsidRPr="004C708E">
        <w:rPr>
          <w:rFonts w:ascii="Helvetica" w:hAnsi="Helvetica" w:cs="Helvetica"/>
        </w:rPr>
        <w:t>on the population level. On the other hand variation across these strains would render variation on the population much more likely.</w:t>
      </w:r>
    </w:p>
    <w:p w14:paraId="02618474" w14:textId="77777777" w:rsidR="004C708E" w:rsidRPr="004C708E" w:rsidRDefault="004C708E" w:rsidP="004C708E">
      <w:pPr>
        <w:widowControl w:val="0"/>
        <w:autoSpaceDE w:val="0"/>
        <w:autoSpaceDN w:val="0"/>
        <w:adjustRightInd w:val="0"/>
        <w:spacing w:after="240"/>
        <w:rPr>
          <w:rFonts w:ascii="Times" w:hAnsi="Times" w:cs="Times"/>
        </w:rPr>
      </w:pPr>
      <w:r w:rsidRPr="004C708E">
        <w:rPr>
          <w:rFonts w:ascii="Helvetica" w:hAnsi="Helvetica" w:cs="Helvetica"/>
        </w:rPr>
        <w:t>However, the authors do not discuss which part of the poly-Q tract is measured. As they</w:t>
      </w:r>
      <w:r>
        <w:rPr>
          <w:rFonts w:ascii="Times" w:hAnsi="Times" w:cs="Times"/>
        </w:rPr>
        <w:t xml:space="preserve"> </w:t>
      </w:r>
      <w:r w:rsidRPr="004C708E">
        <w:rPr>
          <w:rFonts w:ascii="Helvetica" w:hAnsi="Helvetica" w:cs="Helvetica"/>
        </w:rPr>
        <w:t>mention before, the poly-Q tract is interrupted at multiple locations. Therefore, in the</w:t>
      </w:r>
      <w:r>
        <w:rPr>
          <w:rFonts w:ascii="Times" w:hAnsi="Times" w:cs="Times"/>
        </w:rPr>
        <w:t xml:space="preserve"> </w:t>
      </w:r>
      <w:r w:rsidRPr="004C708E">
        <w:rPr>
          <w:rFonts w:ascii="Helvetica" w:hAnsi="Helvetica" w:cs="Helvetica"/>
        </w:rPr>
        <w:t>introduction, the authors refrain from presenting a precise range of poly-Q tract lengths</w:t>
      </w:r>
      <w:r>
        <w:rPr>
          <w:rFonts w:ascii="Times" w:hAnsi="Times" w:cs="Times"/>
        </w:rPr>
        <w:t xml:space="preserve"> </w:t>
      </w:r>
      <w:r w:rsidRPr="004C708E">
        <w:rPr>
          <w:rFonts w:ascii="Helvetica" w:hAnsi="Helvetica" w:cs="Helvetica"/>
        </w:rPr>
        <w:t>(page 4, 21). To improve clarity, the authors may want to explain their result in more detail,</w:t>
      </w:r>
      <w:r>
        <w:rPr>
          <w:rFonts w:ascii="Times" w:hAnsi="Times" w:cs="Times"/>
        </w:rPr>
        <w:t xml:space="preserve"> </w:t>
      </w:r>
      <w:r w:rsidRPr="004C708E">
        <w:rPr>
          <w:rFonts w:ascii="Helvetica" w:hAnsi="Helvetica" w:cs="Helvetica"/>
        </w:rPr>
        <w:t>and also discuss the used method and its reliability in more detail. Can the sequencing data be provided?</w:t>
      </w:r>
    </w:p>
    <w:p w14:paraId="72230B43" w14:textId="5CA83265" w:rsidR="004C708E" w:rsidRPr="004C708E" w:rsidRDefault="004C708E" w:rsidP="004C708E">
      <w:pPr>
        <w:widowControl w:val="0"/>
        <w:autoSpaceDE w:val="0"/>
        <w:autoSpaceDN w:val="0"/>
        <w:adjustRightInd w:val="0"/>
        <w:spacing w:after="240"/>
        <w:rPr>
          <w:rFonts w:ascii="Times New Roman" w:hAnsi="Times New Roman" w:cs="Times New Roman"/>
          <w:b/>
        </w:rPr>
      </w:pPr>
      <w:del w:id="14" w:author="Maximilian Press" w:date="2014-07-30T12:31:00Z">
        <w:r w:rsidRPr="004C708E" w:rsidDel="00380E36">
          <w:rPr>
            <w:rFonts w:ascii="Times New Roman" w:hAnsi="Times New Roman" w:cs="Times New Roman"/>
            <w:b/>
            <w:highlight w:val="green"/>
          </w:rPr>
          <w:delText>XXX</w:delText>
        </w:r>
        <w:r w:rsidRPr="004C708E" w:rsidDel="00380E36">
          <w:rPr>
            <w:rFonts w:ascii="Times New Roman" w:hAnsi="Times New Roman" w:cs="Times New Roman"/>
            <w:b/>
          </w:rPr>
          <w:delText xml:space="preserve"> </w:delText>
        </w:r>
      </w:del>
      <w:proofErr w:type="gramStart"/>
      <w:r w:rsidRPr="004C708E">
        <w:rPr>
          <w:rFonts w:ascii="Times New Roman" w:hAnsi="Times New Roman" w:cs="Times New Roman"/>
          <w:b/>
        </w:rPr>
        <w:t xml:space="preserve">The entire </w:t>
      </w:r>
      <w:proofErr w:type="spellStart"/>
      <w:r w:rsidRPr="004C708E">
        <w:rPr>
          <w:rFonts w:ascii="Times New Roman" w:hAnsi="Times New Roman" w:cs="Times New Roman"/>
          <w:b/>
        </w:rPr>
        <w:t>polyQ</w:t>
      </w:r>
      <w:proofErr w:type="spellEnd"/>
      <w:r w:rsidRPr="004C708E">
        <w:rPr>
          <w:rFonts w:ascii="Times New Roman" w:hAnsi="Times New Roman" w:cs="Times New Roman"/>
          <w:b/>
        </w:rPr>
        <w:t xml:space="preserve"> is measured by Sanger sequencing</w:t>
      </w:r>
      <w:proofErr w:type="gramEnd"/>
      <w:r w:rsidRPr="004C708E">
        <w:rPr>
          <w:rFonts w:ascii="Times New Roman" w:hAnsi="Times New Roman" w:cs="Times New Roman"/>
          <w:b/>
        </w:rPr>
        <w:t>. The observed range of amino acids in the STR is 88-90, as displayed in Table S1</w:t>
      </w:r>
      <w:r>
        <w:rPr>
          <w:rFonts w:ascii="Times New Roman" w:hAnsi="Times New Roman" w:cs="Times New Roman"/>
          <w:b/>
        </w:rPr>
        <w:t xml:space="preserve">. It is </w:t>
      </w:r>
      <w:proofErr w:type="gramStart"/>
      <w:r>
        <w:rPr>
          <w:rFonts w:ascii="Times New Roman" w:hAnsi="Times New Roman" w:cs="Times New Roman"/>
          <w:b/>
        </w:rPr>
        <w:t>well-known</w:t>
      </w:r>
      <w:proofErr w:type="gramEnd"/>
      <w:r>
        <w:rPr>
          <w:rFonts w:ascii="Times New Roman" w:hAnsi="Times New Roman" w:cs="Times New Roman"/>
          <w:b/>
        </w:rPr>
        <w:t xml:space="preserve"> that Sanger sequencing is the ‘gold standard’ for sequencing STRs. </w:t>
      </w:r>
      <w:ins w:id="15" w:author="Maximilian Press" w:date="2014-07-30T12:31:00Z">
        <w:r w:rsidR="00380E36">
          <w:rPr>
            <w:rFonts w:ascii="Times New Roman" w:hAnsi="Times New Roman" w:cs="Times New Roman"/>
            <w:b/>
          </w:rPr>
          <w:t xml:space="preserve">We have included the raw sequencing data as a supplementary file. </w:t>
        </w:r>
      </w:ins>
    </w:p>
    <w:p w14:paraId="45740CB9" w14:textId="77777777" w:rsidR="004C708E" w:rsidRDefault="004C708E" w:rsidP="004C708E">
      <w:pPr>
        <w:widowControl w:val="0"/>
        <w:autoSpaceDE w:val="0"/>
        <w:autoSpaceDN w:val="0"/>
        <w:adjustRightInd w:val="0"/>
        <w:spacing w:after="240"/>
        <w:rPr>
          <w:rFonts w:ascii="Helvetica" w:hAnsi="Helvetica" w:cs="Helvetica"/>
        </w:rPr>
      </w:pPr>
      <w:r w:rsidRPr="004C708E">
        <w:rPr>
          <w:rFonts w:ascii="Helvetica" w:hAnsi="Helvetica" w:cs="Helvetica"/>
        </w:rPr>
        <w:t>Also, if the precise resulting numbers can be trusted, there seems to be some variation in</w:t>
      </w:r>
      <w:r>
        <w:rPr>
          <w:rFonts w:ascii="Times" w:hAnsi="Times" w:cs="Times"/>
        </w:rPr>
        <w:t xml:space="preserve"> </w:t>
      </w:r>
      <w:r w:rsidRPr="004C708E">
        <w:rPr>
          <w:rFonts w:ascii="Helvetica" w:hAnsi="Helvetica" w:cs="Helvetica"/>
        </w:rPr>
        <w:t xml:space="preserve">the </w:t>
      </w:r>
      <w:proofErr w:type="spellStart"/>
      <w:r w:rsidRPr="004C708E">
        <w:rPr>
          <w:rFonts w:ascii="Helvetica" w:hAnsi="Helvetica" w:cs="Helvetica"/>
        </w:rPr>
        <w:t>polyQ</w:t>
      </w:r>
      <w:proofErr w:type="spellEnd"/>
      <w:r w:rsidRPr="004C708E">
        <w:rPr>
          <w:rFonts w:ascii="Helvetica" w:hAnsi="Helvetica" w:cs="Helvetica"/>
        </w:rPr>
        <w:t xml:space="preserve"> tract. Is it possible to tell where duplications/deletions occurred within the sequence? May duplications/deletions of single amino acid have phenotypic effects?</w:t>
      </w:r>
    </w:p>
    <w:p w14:paraId="1018FEC9" w14:textId="77777777" w:rsidR="004C708E" w:rsidRPr="004C708E" w:rsidRDefault="004C708E" w:rsidP="004C708E">
      <w:pPr>
        <w:widowControl w:val="0"/>
        <w:autoSpaceDE w:val="0"/>
        <w:autoSpaceDN w:val="0"/>
        <w:adjustRightInd w:val="0"/>
        <w:spacing w:after="240"/>
        <w:rPr>
          <w:rFonts w:ascii="Times" w:hAnsi="Times" w:cs="Times"/>
        </w:rPr>
      </w:pPr>
      <w:r w:rsidRPr="004C708E">
        <w:rPr>
          <w:rFonts w:ascii="Helvetica" w:hAnsi="Helvetica" w:cs="Helvetica"/>
        </w:rPr>
        <w:t>As mentioned above, a possible approach to compare evolutionary conservation of poly-Q</w:t>
      </w:r>
      <w:r>
        <w:rPr>
          <w:rFonts w:ascii="Times" w:hAnsi="Times" w:cs="Times"/>
        </w:rPr>
        <w:t xml:space="preserve"> </w:t>
      </w:r>
      <w:r w:rsidRPr="004C708E">
        <w:rPr>
          <w:rFonts w:ascii="Helvetica" w:hAnsi="Helvetica" w:cs="Helvetica"/>
        </w:rPr>
        <w:t xml:space="preserve">tracts would be sequence comparison on the codon-level: Fast-mutating </w:t>
      </w:r>
      <w:proofErr w:type="spellStart"/>
      <w:r w:rsidRPr="004C708E">
        <w:rPr>
          <w:rFonts w:ascii="Helvetica" w:hAnsi="Helvetica" w:cs="Helvetica"/>
        </w:rPr>
        <w:t>homorepeats</w:t>
      </w:r>
      <w:proofErr w:type="spellEnd"/>
      <w:r w:rsidRPr="004C708E">
        <w:rPr>
          <w:rFonts w:ascii="Helvetica" w:hAnsi="Helvetica" w:cs="Helvetica"/>
        </w:rPr>
        <w:t xml:space="preserve"> are</w:t>
      </w:r>
      <w:r>
        <w:rPr>
          <w:rFonts w:ascii="Times" w:hAnsi="Times" w:cs="Times"/>
        </w:rPr>
        <w:t xml:space="preserve"> </w:t>
      </w:r>
      <w:r w:rsidRPr="004C708E">
        <w:rPr>
          <w:rFonts w:ascii="Helvetica" w:hAnsi="Helvetica" w:cs="Helvetica"/>
        </w:rPr>
        <w:t xml:space="preserve">expected to be encoded by a single codon, whilst conserved </w:t>
      </w:r>
      <w:proofErr w:type="spellStart"/>
      <w:r w:rsidRPr="004C708E">
        <w:rPr>
          <w:rFonts w:ascii="Helvetica" w:hAnsi="Helvetica" w:cs="Helvetica"/>
        </w:rPr>
        <w:t>homorepeats</w:t>
      </w:r>
      <w:proofErr w:type="spellEnd"/>
      <w:r w:rsidRPr="004C708E">
        <w:rPr>
          <w:rFonts w:ascii="Helvetica" w:hAnsi="Helvetica" w:cs="Helvetica"/>
        </w:rPr>
        <w:t xml:space="preserve"> are expected to be encoded by different codons, to slow down the tandem repeat mutation rate.</w:t>
      </w:r>
    </w:p>
    <w:p w14:paraId="29F315E0" w14:textId="72D615FF" w:rsidR="00F93679" w:rsidRPr="004C708E" w:rsidRDefault="00F93679" w:rsidP="00F93679">
      <w:pPr>
        <w:widowControl w:val="0"/>
        <w:autoSpaceDE w:val="0"/>
        <w:autoSpaceDN w:val="0"/>
        <w:adjustRightInd w:val="0"/>
        <w:spacing w:after="240"/>
        <w:rPr>
          <w:rFonts w:ascii="Times New Roman" w:hAnsi="Times New Roman" w:cs="Times New Roman"/>
          <w:b/>
        </w:rPr>
      </w:pPr>
      <w:r>
        <w:rPr>
          <w:rFonts w:ascii="Times New Roman" w:hAnsi="Times New Roman" w:cs="Times New Roman"/>
          <w:b/>
        </w:rPr>
        <w:t xml:space="preserve">See general comments above. Variation of single amino acids may well have phenotypic effects, as has been shown in a variety of organisms (see for instance </w:t>
      </w:r>
      <w:proofErr w:type="spellStart"/>
      <w:r>
        <w:rPr>
          <w:rFonts w:ascii="Times New Roman" w:hAnsi="Times New Roman" w:cs="Times New Roman"/>
          <w:b/>
        </w:rPr>
        <w:t>Fondon</w:t>
      </w:r>
      <w:proofErr w:type="spellEnd"/>
      <w:r>
        <w:rPr>
          <w:rFonts w:ascii="Times New Roman" w:hAnsi="Times New Roman" w:cs="Times New Roman"/>
          <w:b/>
        </w:rPr>
        <w:t xml:space="preserve"> and Garner 2004, PNAS). However, variation on this scale is not the focus of our study. </w:t>
      </w:r>
      <w:ins w:id="16" w:author="Maximilian Press" w:date="2014-08-01T11:30:00Z">
        <w:r w:rsidR="008873B1">
          <w:rPr>
            <w:rFonts w:ascii="Times New Roman" w:hAnsi="Times New Roman" w:cs="Times New Roman"/>
            <w:b/>
          </w:rPr>
          <w:t xml:space="preserve">As noted above, the PFT1 </w:t>
        </w:r>
        <w:proofErr w:type="spellStart"/>
        <w:r w:rsidR="008873B1">
          <w:rPr>
            <w:rFonts w:ascii="Times New Roman" w:hAnsi="Times New Roman" w:cs="Times New Roman"/>
            <w:b/>
          </w:rPr>
          <w:t>polyQ</w:t>
        </w:r>
        <w:proofErr w:type="spellEnd"/>
        <w:r w:rsidR="008873B1">
          <w:rPr>
            <w:rFonts w:ascii="Times New Roman" w:hAnsi="Times New Roman" w:cs="Times New Roman"/>
            <w:b/>
          </w:rPr>
          <w:t xml:space="preserve"> is encoded by various Q codons. However, given the size overall of the </w:t>
        </w:r>
        <w:proofErr w:type="spellStart"/>
        <w:r w:rsidR="008873B1">
          <w:rPr>
            <w:rFonts w:ascii="Times New Roman" w:hAnsi="Times New Roman" w:cs="Times New Roman"/>
            <w:b/>
          </w:rPr>
          <w:t>polyQ</w:t>
        </w:r>
        <w:proofErr w:type="spellEnd"/>
        <w:r w:rsidR="008873B1">
          <w:rPr>
            <w:rFonts w:ascii="Times New Roman" w:hAnsi="Times New Roman" w:cs="Times New Roman"/>
            <w:b/>
          </w:rPr>
          <w:t xml:space="preserve"> domain, there is still </w:t>
        </w:r>
      </w:ins>
      <w:ins w:id="17" w:author="Maximilian Press" w:date="2014-08-01T11:41:00Z">
        <w:r w:rsidR="008873B1">
          <w:rPr>
            <w:rFonts w:ascii="Times New Roman" w:hAnsi="Times New Roman" w:cs="Times New Roman"/>
            <w:b/>
          </w:rPr>
          <w:t>dramatic</w:t>
        </w:r>
      </w:ins>
      <w:ins w:id="18" w:author="Maximilian Press" w:date="2014-08-01T11:30:00Z">
        <w:r w:rsidR="008873B1">
          <w:rPr>
            <w:rFonts w:ascii="Times New Roman" w:hAnsi="Times New Roman" w:cs="Times New Roman"/>
            <w:b/>
          </w:rPr>
          <w:t xml:space="preserve"> variation expected by at least the SERV algorithm.</w:t>
        </w:r>
      </w:ins>
      <w:ins w:id="19" w:author="Maximilian Press" w:date="2014-08-01T12:02:00Z">
        <w:r w:rsidR="00626E55">
          <w:rPr>
            <w:rFonts w:ascii="Times New Roman" w:hAnsi="Times New Roman" w:cs="Times New Roman"/>
            <w:b/>
          </w:rPr>
          <w:t xml:space="preserve"> We are not aware of a published approach such as the reviewer outlines. While</w:t>
        </w:r>
      </w:ins>
      <w:ins w:id="20" w:author="Maximilian Press" w:date="2014-08-01T12:04:00Z">
        <w:r w:rsidR="00626E55">
          <w:rPr>
            <w:rFonts w:ascii="Times New Roman" w:hAnsi="Times New Roman" w:cs="Times New Roman"/>
            <w:b/>
          </w:rPr>
          <w:t xml:space="preserve"> this method is</w:t>
        </w:r>
      </w:ins>
      <w:ins w:id="21" w:author="Maximilian Press" w:date="2014-08-01T12:02:00Z">
        <w:r w:rsidR="00626E55">
          <w:rPr>
            <w:rFonts w:ascii="Times New Roman" w:hAnsi="Times New Roman" w:cs="Times New Roman"/>
            <w:b/>
          </w:rPr>
          <w:t xml:space="preserve"> potentially interesting, developing </w:t>
        </w:r>
      </w:ins>
      <w:ins w:id="22" w:author="Maximilian Press" w:date="2014-08-01T12:03:00Z">
        <w:r w:rsidR="00626E55">
          <w:rPr>
            <w:rFonts w:ascii="Times New Roman" w:hAnsi="Times New Roman" w:cs="Times New Roman"/>
            <w:b/>
          </w:rPr>
          <w:t xml:space="preserve">and testing </w:t>
        </w:r>
      </w:ins>
      <w:ins w:id="23" w:author="Maximilian Press" w:date="2014-08-01T12:02:00Z">
        <w:r w:rsidR="00626E55">
          <w:rPr>
            <w:rFonts w:ascii="Times New Roman" w:hAnsi="Times New Roman" w:cs="Times New Roman"/>
            <w:b/>
          </w:rPr>
          <w:t xml:space="preserve">such an approach </w:t>
        </w:r>
      </w:ins>
      <w:ins w:id="24" w:author="Maximilian Press" w:date="2014-08-01T12:05:00Z">
        <w:r w:rsidR="00626E55">
          <w:rPr>
            <w:rFonts w:ascii="Times New Roman" w:hAnsi="Times New Roman" w:cs="Times New Roman"/>
            <w:b/>
          </w:rPr>
          <w:t xml:space="preserve">is not within the scope o this paper, </w:t>
        </w:r>
      </w:ins>
      <w:ins w:id="25" w:author="Maximilian Press" w:date="2014-08-01T12:06:00Z">
        <w:r w:rsidR="00626E55">
          <w:rPr>
            <w:rFonts w:ascii="Times New Roman" w:hAnsi="Times New Roman" w:cs="Times New Roman"/>
            <w:b/>
          </w:rPr>
          <w:t>given</w:t>
        </w:r>
      </w:ins>
      <w:ins w:id="26" w:author="Maximilian Press" w:date="2014-08-01T12:02:00Z">
        <w:r w:rsidR="00626E55">
          <w:rPr>
            <w:rFonts w:ascii="Times New Roman" w:hAnsi="Times New Roman" w:cs="Times New Roman"/>
            <w:b/>
          </w:rPr>
          <w:t xml:space="preserve"> the</w:t>
        </w:r>
      </w:ins>
      <w:ins w:id="27" w:author="Maximilian Press" w:date="2014-08-01T12:06:00Z">
        <w:r w:rsidR="00626E55">
          <w:rPr>
            <w:rFonts w:ascii="Times New Roman" w:hAnsi="Times New Roman" w:cs="Times New Roman"/>
            <w:b/>
          </w:rPr>
          <w:t xml:space="preserve"> existence of the</w:t>
        </w:r>
      </w:ins>
      <w:ins w:id="28" w:author="Maximilian Press" w:date="2014-08-01T12:02:00Z">
        <w:r w:rsidR="00626E55">
          <w:rPr>
            <w:rFonts w:ascii="Times New Roman" w:hAnsi="Times New Roman" w:cs="Times New Roman"/>
            <w:b/>
          </w:rPr>
          <w:t xml:space="preserve"> well-described and accurate SERV algorithm.</w:t>
        </w:r>
      </w:ins>
    </w:p>
    <w:p w14:paraId="6D9AF655"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b/>
          <w:bCs/>
        </w:rPr>
        <w:t>Discussion</w:t>
      </w:r>
    </w:p>
    <w:p w14:paraId="6CE9116A"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i/>
          <w:iCs/>
        </w:rPr>
        <w:t>Page 14, 22: [...] while STR alleles perform worse with increasing distance from this length “optimum”.</w:t>
      </w:r>
    </w:p>
    <w:p w14:paraId="444DF722"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rPr>
        <w:t xml:space="preserve">The authors name the </w:t>
      </w:r>
      <w:proofErr w:type="spellStart"/>
      <w:r w:rsidRPr="00F93679">
        <w:rPr>
          <w:rFonts w:ascii="Helvetica" w:hAnsi="Helvetica" w:cs="Helvetica"/>
        </w:rPr>
        <w:t>wildtype</w:t>
      </w:r>
      <w:proofErr w:type="spellEnd"/>
      <w:r w:rsidRPr="00F93679">
        <w:rPr>
          <w:rFonts w:ascii="Helvetica" w:hAnsi="Helvetica" w:cs="Helvetica"/>
        </w:rPr>
        <w:t xml:space="preserve"> TR length a length “optimum”. This interpretation seems</w:t>
      </w:r>
      <w:r>
        <w:rPr>
          <w:rFonts w:ascii="Times" w:hAnsi="Times" w:cs="Times"/>
        </w:rPr>
        <w:t xml:space="preserve"> </w:t>
      </w:r>
      <w:r w:rsidRPr="00F93679">
        <w:rPr>
          <w:rFonts w:ascii="Helvetica" w:hAnsi="Helvetica" w:cs="Helvetica"/>
        </w:rPr>
        <w:t xml:space="preserve">far-fetched. First of all, only very severe changes in the TR length have been </w:t>
      </w:r>
      <w:proofErr w:type="spellStart"/>
      <w:r w:rsidRPr="00F93679">
        <w:rPr>
          <w:rFonts w:ascii="Helvetica" w:hAnsi="Helvetica" w:cs="Helvetica"/>
        </w:rPr>
        <w:t>analysed</w:t>
      </w:r>
      <w:proofErr w:type="spellEnd"/>
      <w:r w:rsidRPr="00F93679">
        <w:rPr>
          <w:rFonts w:ascii="Helvetica" w:hAnsi="Helvetica" w:cs="Helvetica"/>
        </w:rPr>
        <w:t xml:space="preserve"> in</w:t>
      </w:r>
      <w:r>
        <w:rPr>
          <w:rFonts w:ascii="Times" w:hAnsi="Times" w:cs="Times"/>
        </w:rPr>
        <w:t xml:space="preserve"> </w:t>
      </w:r>
      <w:r w:rsidRPr="00F93679">
        <w:rPr>
          <w:rFonts w:ascii="Helvetica" w:hAnsi="Helvetica" w:cs="Helvetica"/>
        </w:rPr>
        <w:t>this study. The effect of slight changes (i.e. mutations/losses of single amino acids) has not</w:t>
      </w:r>
      <w:r>
        <w:rPr>
          <w:rFonts w:ascii="Times" w:hAnsi="Times" w:cs="Times"/>
        </w:rPr>
        <w:t xml:space="preserve"> </w:t>
      </w:r>
      <w:r w:rsidRPr="00F93679">
        <w:rPr>
          <w:rFonts w:ascii="Helvetica" w:hAnsi="Helvetica" w:cs="Helvetica"/>
        </w:rPr>
        <w:t xml:space="preserve">been studied. Also, the authors might want to be careful to use </w:t>
      </w:r>
      <w:proofErr w:type="spellStart"/>
      <w:r w:rsidRPr="00F93679">
        <w:rPr>
          <w:rFonts w:ascii="Helvetica" w:hAnsi="Helvetica" w:cs="Helvetica"/>
        </w:rPr>
        <w:t>judgemental</w:t>
      </w:r>
      <w:proofErr w:type="spellEnd"/>
      <w:r w:rsidRPr="00F93679">
        <w:rPr>
          <w:rFonts w:ascii="Helvetica" w:hAnsi="Helvetica" w:cs="Helvetica"/>
        </w:rPr>
        <w:t xml:space="preserve"> descriptors</w:t>
      </w:r>
      <w:r>
        <w:rPr>
          <w:rFonts w:ascii="Times" w:hAnsi="Times" w:cs="Times"/>
        </w:rPr>
        <w:t xml:space="preserve"> </w:t>
      </w:r>
      <w:r w:rsidRPr="00F93679">
        <w:rPr>
          <w:rFonts w:ascii="Helvetica" w:hAnsi="Helvetica" w:cs="Helvetica"/>
        </w:rPr>
        <w:t>such as “optimum”. The presentation and discussion of results should be adapted accordingly.</w:t>
      </w:r>
    </w:p>
    <w:p w14:paraId="7E0EB548" w14:textId="2DDBA509" w:rsidR="00F93679" w:rsidRDefault="0070581C">
      <w:pPr>
        <w:rPr>
          <w:rFonts w:ascii="Times New Roman" w:hAnsi="Times New Roman" w:cs="Times New Roman"/>
          <w:b/>
        </w:rPr>
      </w:pPr>
      <w:r>
        <w:rPr>
          <w:rFonts w:ascii="Times New Roman" w:hAnsi="Times New Roman" w:cs="Times New Roman"/>
          <w:b/>
        </w:rPr>
        <w:t>We use the term “optimum</w:t>
      </w:r>
      <w:r w:rsidR="00F93679">
        <w:rPr>
          <w:rFonts w:ascii="Times New Roman" w:hAnsi="Times New Roman" w:cs="Times New Roman"/>
          <w:b/>
        </w:rPr>
        <w:t>” purely as a</w:t>
      </w:r>
      <w:r w:rsidR="004A6307">
        <w:rPr>
          <w:rFonts w:ascii="Times New Roman" w:hAnsi="Times New Roman" w:cs="Times New Roman"/>
          <w:b/>
        </w:rPr>
        <w:t xml:space="preserve"> relative</w:t>
      </w:r>
      <w:r w:rsidR="00F93679">
        <w:rPr>
          <w:rFonts w:ascii="Times New Roman" w:hAnsi="Times New Roman" w:cs="Times New Roman"/>
          <w:b/>
        </w:rPr>
        <w:t xml:space="preserve"> measure among studied STR alleles. </w:t>
      </w:r>
      <w:r>
        <w:rPr>
          <w:rFonts w:ascii="Times New Roman" w:hAnsi="Times New Roman" w:cs="Times New Roman"/>
          <w:b/>
        </w:rPr>
        <w:t>We appreciate the reviewer’s point, which is the reason that we present the word in quotation marks (“”)</w:t>
      </w:r>
      <w:r w:rsidR="004A6307">
        <w:rPr>
          <w:rFonts w:ascii="Times New Roman" w:hAnsi="Times New Roman" w:cs="Times New Roman"/>
          <w:b/>
        </w:rPr>
        <w:t xml:space="preserve">, indicating that it is to be taken figuratively. </w:t>
      </w:r>
    </w:p>
    <w:p w14:paraId="154D7482" w14:textId="77777777" w:rsidR="00F93679" w:rsidRDefault="00F93679">
      <w:pPr>
        <w:rPr>
          <w:rFonts w:ascii="Times New Roman" w:hAnsi="Times New Roman" w:cs="Times New Roman"/>
          <w:b/>
        </w:rPr>
      </w:pPr>
    </w:p>
    <w:p w14:paraId="577B61B0"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b/>
          <w:bCs/>
          <w:i/>
          <w:iCs/>
        </w:rPr>
        <w:t>Minor Comments</w:t>
      </w:r>
    </w:p>
    <w:p w14:paraId="335F7B33"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b/>
          <w:bCs/>
        </w:rPr>
        <w:t>General</w:t>
      </w:r>
    </w:p>
    <w:p w14:paraId="71061A55"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rPr>
        <w:t>Is it possible to deposit raw data used to create the results Figures openly accessible?</w:t>
      </w:r>
    </w:p>
    <w:p w14:paraId="122D21AC" w14:textId="77777777" w:rsidR="00F93679" w:rsidRDefault="00F93679">
      <w:pPr>
        <w:rPr>
          <w:rFonts w:ascii="Times New Roman" w:hAnsi="Times New Roman" w:cs="Times New Roman"/>
          <w:b/>
        </w:rPr>
      </w:pPr>
      <w:r>
        <w:rPr>
          <w:rFonts w:ascii="Times New Roman" w:hAnsi="Times New Roman" w:cs="Times New Roman"/>
          <w:b/>
        </w:rPr>
        <w:t>We have included the raw phenotypic data in an additional .</w:t>
      </w:r>
      <w:proofErr w:type="spellStart"/>
      <w:r>
        <w:rPr>
          <w:rFonts w:ascii="Times New Roman" w:hAnsi="Times New Roman" w:cs="Times New Roman"/>
          <w:b/>
        </w:rPr>
        <w:t>xls</w:t>
      </w:r>
      <w:proofErr w:type="spellEnd"/>
      <w:r>
        <w:rPr>
          <w:rFonts w:ascii="Times New Roman" w:hAnsi="Times New Roman" w:cs="Times New Roman"/>
          <w:b/>
        </w:rPr>
        <w:t xml:space="preserve"> file.</w:t>
      </w:r>
    </w:p>
    <w:p w14:paraId="68718173" w14:textId="77777777" w:rsidR="00F93679" w:rsidRDefault="00F93679">
      <w:pPr>
        <w:rPr>
          <w:rFonts w:ascii="Times New Roman" w:hAnsi="Times New Roman" w:cs="Times New Roman"/>
          <w:b/>
        </w:rPr>
      </w:pPr>
    </w:p>
    <w:p w14:paraId="657FFAEE"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b/>
          <w:bCs/>
        </w:rPr>
        <w:t>Abstract</w:t>
      </w:r>
    </w:p>
    <w:p w14:paraId="79CA7AB6"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i/>
          <w:iCs/>
        </w:rPr>
        <w:t>Page 3, 2: Despite their high mutation rate, some STRs show little to no variation in</w:t>
      </w:r>
      <w:r>
        <w:rPr>
          <w:rFonts w:ascii="Helvetica" w:hAnsi="Helvetica" w:cs="Helvetica"/>
          <w:i/>
          <w:iCs/>
        </w:rPr>
        <w:t xml:space="preserve"> </w:t>
      </w:r>
      <w:r w:rsidRPr="00F93679">
        <w:rPr>
          <w:rFonts w:ascii="Helvetica" w:hAnsi="Helvetica" w:cs="Helvetica"/>
          <w:i/>
          <w:iCs/>
        </w:rPr>
        <w:t>populations.</w:t>
      </w:r>
    </w:p>
    <w:p w14:paraId="67D29ACA"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rPr>
        <w:t xml:space="preserve">Rather: Despite </w:t>
      </w:r>
      <w:r w:rsidRPr="00F93679">
        <w:rPr>
          <w:rFonts w:ascii="Helvetica" w:hAnsi="Helvetica" w:cs="Helvetica"/>
          <w:i/>
          <w:iCs/>
        </w:rPr>
        <w:t xml:space="preserve">these (generally) </w:t>
      </w:r>
      <w:r w:rsidRPr="00F93679">
        <w:rPr>
          <w:rFonts w:ascii="Helvetica" w:hAnsi="Helvetica" w:cs="Helvetica"/>
        </w:rPr>
        <w:t>high mutation rates,</w:t>
      </w:r>
    </w:p>
    <w:p w14:paraId="15892F32" w14:textId="37C6E747" w:rsidR="00F93679" w:rsidRDefault="00F93679">
      <w:pPr>
        <w:rPr>
          <w:rFonts w:ascii="Times New Roman" w:hAnsi="Times New Roman" w:cs="Times New Roman"/>
          <w:b/>
        </w:rPr>
      </w:pPr>
      <w:del w:id="29" w:author="Maximilian Press" w:date="2014-07-30T11:52:00Z">
        <w:r w:rsidRPr="00F93679" w:rsidDel="002E2A0D">
          <w:rPr>
            <w:rFonts w:ascii="Times New Roman" w:hAnsi="Times New Roman" w:cs="Times New Roman"/>
            <w:b/>
            <w:highlight w:val="green"/>
          </w:rPr>
          <w:delText>XX</w:delText>
        </w:r>
      </w:del>
      <w:ins w:id="30" w:author="Maximilian Press" w:date="2014-07-30T11:52:00Z">
        <w:r w:rsidR="002E2A0D">
          <w:rPr>
            <w:rFonts w:ascii="Times New Roman" w:hAnsi="Times New Roman" w:cs="Times New Roman"/>
            <w:b/>
          </w:rPr>
          <w:t>To the extent of our knowledge, all</w:t>
        </w:r>
      </w:ins>
      <w:ins w:id="31" w:author="Maximilian Press" w:date="2014-07-30T11:53:00Z">
        <w:r w:rsidR="007E2116">
          <w:rPr>
            <w:rFonts w:ascii="Times New Roman" w:hAnsi="Times New Roman" w:cs="Times New Roman"/>
            <w:b/>
          </w:rPr>
          <w:t xml:space="preserve"> described</w:t>
        </w:r>
      </w:ins>
      <w:ins w:id="32" w:author="Maximilian Press" w:date="2014-07-30T11:52:00Z">
        <w:r w:rsidR="002E2A0D">
          <w:rPr>
            <w:rFonts w:ascii="Times New Roman" w:hAnsi="Times New Roman" w:cs="Times New Roman"/>
            <w:b/>
          </w:rPr>
          <w:t xml:space="preserve"> STRs have mutation rates higher than (for instance) single nucleotide substitutions.</w:t>
        </w:r>
      </w:ins>
      <w:ins w:id="33" w:author="Maximilian Press" w:date="2014-07-30T11:53:00Z">
        <w:r w:rsidR="007E2116">
          <w:rPr>
            <w:rFonts w:ascii="Times New Roman" w:hAnsi="Times New Roman" w:cs="Times New Roman"/>
            <w:b/>
          </w:rPr>
          <w:t xml:space="preserve"> This is a simple consequence of their architecture</w:t>
        </w:r>
      </w:ins>
      <w:ins w:id="34" w:author="Maximilian Press" w:date="2014-07-30T11:54:00Z">
        <w:r w:rsidR="007E2116">
          <w:rPr>
            <w:rFonts w:ascii="Times New Roman" w:hAnsi="Times New Roman" w:cs="Times New Roman"/>
            <w:b/>
          </w:rPr>
          <w:t xml:space="preserve"> and the process of </w:t>
        </w:r>
      </w:ins>
      <w:ins w:id="35" w:author="Maximilian Press" w:date="2014-07-30T11:55:00Z">
        <w:r w:rsidR="007E2116">
          <w:rPr>
            <w:rFonts w:ascii="Times New Roman" w:hAnsi="Times New Roman" w:cs="Times New Roman"/>
            <w:b/>
          </w:rPr>
          <w:t>DNA replication</w:t>
        </w:r>
      </w:ins>
      <w:ins w:id="36" w:author="Maximilian Press" w:date="2014-07-30T11:53:00Z">
        <w:r w:rsidR="007E2116">
          <w:rPr>
            <w:rFonts w:ascii="Times New Roman" w:hAnsi="Times New Roman" w:cs="Times New Roman"/>
            <w:b/>
          </w:rPr>
          <w:t>.</w:t>
        </w:r>
      </w:ins>
      <w:ins w:id="37" w:author="Maximilian Press" w:date="2014-07-30T11:52:00Z">
        <w:r w:rsidR="002E2A0D">
          <w:rPr>
            <w:rFonts w:ascii="Times New Roman" w:hAnsi="Times New Roman" w:cs="Times New Roman"/>
            <w:b/>
          </w:rPr>
          <w:t xml:space="preserve"> </w:t>
        </w:r>
        <w:r w:rsidR="007E2116">
          <w:rPr>
            <w:rFonts w:ascii="Times New Roman" w:hAnsi="Times New Roman" w:cs="Times New Roman"/>
            <w:b/>
          </w:rPr>
          <w:t xml:space="preserve">In light of this, we </w:t>
        </w:r>
      </w:ins>
      <w:ins w:id="38" w:author="Maximilian Press" w:date="2014-07-30T11:55:00Z">
        <w:r w:rsidR="007E2116">
          <w:rPr>
            <w:rFonts w:ascii="Times New Roman" w:hAnsi="Times New Roman" w:cs="Times New Roman"/>
            <w:b/>
          </w:rPr>
          <w:t xml:space="preserve">do not </w:t>
        </w:r>
      </w:ins>
      <w:ins w:id="39" w:author="Maximilian Press" w:date="2014-07-30T11:52:00Z">
        <w:r w:rsidR="007E2116">
          <w:rPr>
            <w:rFonts w:ascii="Times New Roman" w:hAnsi="Times New Roman" w:cs="Times New Roman"/>
            <w:b/>
          </w:rPr>
          <w:t xml:space="preserve">feel that </w:t>
        </w:r>
      </w:ins>
      <w:ins w:id="40" w:author="Maximilian Press" w:date="2014-07-30T11:54:00Z">
        <w:r w:rsidR="007E2116">
          <w:rPr>
            <w:rFonts w:ascii="Times New Roman" w:hAnsi="Times New Roman" w:cs="Times New Roman"/>
            <w:b/>
          </w:rPr>
          <w:t>it is necessary to hedge in this fashion.</w:t>
        </w:r>
      </w:ins>
    </w:p>
    <w:p w14:paraId="4AE455A6" w14:textId="77777777" w:rsidR="00F93679" w:rsidRDefault="00F93679">
      <w:pPr>
        <w:rPr>
          <w:rFonts w:ascii="Times New Roman" w:hAnsi="Times New Roman" w:cs="Times New Roman"/>
          <w:b/>
        </w:rPr>
      </w:pPr>
    </w:p>
    <w:p w14:paraId="34B69BE5"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i/>
          <w:iCs/>
        </w:rPr>
        <w:t>Page 3, 15:</w:t>
      </w:r>
    </w:p>
    <w:p w14:paraId="5C876AD2"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rPr>
        <w:t>Rather: establishing the function importance of the STR domain.</w:t>
      </w:r>
    </w:p>
    <w:p w14:paraId="5219D0D5" w14:textId="2CF67F59" w:rsidR="00F93679" w:rsidRDefault="00F93679" w:rsidP="00F93679">
      <w:pPr>
        <w:rPr>
          <w:rFonts w:ascii="Times New Roman" w:hAnsi="Times New Roman" w:cs="Times New Roman"/>
          <w:b/>
        </w:rPr>
      </w:pPr>
      <w:r>
        <w:rPr>
          <w:rFonts w:ascii="Times New Roman" w:hAnsi="Times New Roman" w:cs="Times New Roman"/>
          <w:b/>
        </w:rPr>
        <w:t xml:space="preserve">We are unsure of the </w:t>
      </w:r>
      <w:del w:id="41" w:author="Maximilian Press" w:date="2014-07-30T11:55:00Z">
        <w:r w:rsidDel="007E2116">
          <w:rPr>
            <w:rFonts w:ascii="Times New Roman" w:hAnsi="Times New Roman" w:cs="Times New Roman"/>
            <w:b/>
          </w:rPr>
          <w:delText>indicated text</w:delText>
        </w:r>
      </w:del>
      <w:ins w:id="42" w:author="Maximilian Press" w:date="2014-07-30T11:55:00Z">
        <w:r w:rsidR="007E2116">
          <w:rPr>
            <w:rFonts w:ascii="Times New Roman" w:hAnsi="Times New Roman" w:cs="Times New Roman"/>
            <w:b/>
          </w:rPr>
          <w:t>suggested change</w:t>
        </w:r>
      </w:ins>
      <w:ins w:id="43" w:author="Maximilian Press" w:date="2014-07-30T11:56:00Z">
        <w:r w:rsidR="007E2116">
          <w:rPr>
            <w:rFonts w:ascii="Times New Roman" w:hAnsi="Times New Roman" w:cs="Times New Roman"/>
            <w:b/>
          </w:rPr>
          <w:t>; this appears to be a quote from our text</w:t>
        </w:r>
      </w:ins>
      <w:r>
        <w:rPr>
          <w:rFonts w:ascii="Times New Roman" w:hAnsi="Times New Roman" w:cs="Times New Roman"/>
          <w:b/>
        </w:rPr>
        <w:t>.</w:t>
      </w:r>
    </w:p>
    <w:p w14:paraId="436D4D5A" w14:textId="77777777" w:rsidR="00F93679" w:rsidRPr="00F93679" w:rsidRDefault="00F93679" w:rsidP="00F93679">
      <w:pPr>
        <w:rPr>
          <w:rFonts w:ascii="Times New Roman" w:hAnsi="Times New Roman" w:cs="Times New Roman"/>
          <w:b/>
        </w:rPr>
      </w:pPr>
    </w:p>
    <w:p w14:paraId="533D4498"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i/>
          <w:iCs/>
        </w:rPr>
        <w:t>Page 3, 11: Transgenic plants carrying the endogenous PFT1 STR generally performed</w:t>
      </w:r>
      <w:r>
        <w:rPr>
          <w:rFonts w:ascii="Times" w:hAnsi="Times" w:cs="Times"/>
        </w:rPr>
        <w:t xml:space="preserve"> </w:t>
      </w:r>
      <w:r w:rsidRPr="00F93679">
        <w:rPr>
          <w:rFonts w:ascii="Helvetica" w:hAnsi="Helvetica" w:cs="Helvetica"/>
          <w:i/>
          <w:iCs/>
        </w:rPr>
        <w:t xml:space="preserve">best across adult PFT1-dependent traits. </w:t>
      </w:r>
      <w:r w:rsidRPr="00F93679">
        <w:rPr>
          <w:rFonts w:ascii="Helvetica" w:hAnsi="Helvetica" w:cs="Helvetica"/>
        </w:rPr>
        <w:t xml:space="preserve">What is meant by </w:t>
      </w:r>
      <w:r w:rsidRPr="00F93679">
        <w:rPr>
          <w:rFonts w:ascii="Helvetica" w:hAnsi="Helvetica" w:cs="Helvetica"/>
          <w:i/>
          <w:iCs/>
        </w:rPr>
        <w:t xml:space="preserve">best </w:t>
      </w:r>
      <w:r w:rsidRPr="00F93679">
        <w:rPr>
          <w:rFonts w:ascii="Helvetica" w:hAnsi="Helvetica" w:cs="Helvetica"/>
        </w:rPr>
        <w:t>performance?</w:t>
      </w:r>
    </w:p>
    <w:p w14:paraId="707D5F52" w14:textId="77777777" w:rsidR="00F93679" w:rsidRDefault="00F93679">
      <w:pPr>
        <w:rPr>
          <w:rFonts w:ascii="Times New Roman" w:hAnsi="Times New Roman" w:cs="Times New Roman"/>
          <w:b/>
        </w:rPr>
      </w:pPr>
      <w:r>
        <w:rPr>
          <w:rFonts w:ascii="Times New Roman" w:hAnsi="Times New Roman" w:cs="Times New Roman"/>
          <w:b/>
        </w:rPr>
        <w:t>As laid out in various places in the text, t</w:t>
      </w:r>
      <w:r w:rsidRPr="00F93679">
        <w:rPr>
          <w:rFonts w:ascii="Times New Roman" w:hAnsi="Times New Roman" w:cs="Times New Roman"/>
          <w:b/>
          <w:highlight w:val="green"/>
        </w:rPr>
        <w:t xml:space="preserve">he </w:t>
      </w:r>
      <w:r w:rsidR="002067FE">
        <w:rPr>
          <w:rFonts w:ascii="Times New Roman" w:hAnsi="Times New Roman" w:cs="Times New Roman"/>
          <w:b/>
          <w:highlight w:val="green"/>
        </w:rPr>
        <w:t>‘</w:t>
      </w:r>
      <w:r w:rsidRPr="00F93679">
        <w:rPr>
          <w:rFonts w:ascii="Times New Roman" w:hAnsi="Times New Roman" w:cs="Times New Roman"/>
          <w:b/>
          <w:highlight w:val="green"/>
        </w:rPr>
        <w:t>best</w:t>
      </w:r>
      <w:r w:rsidR="002067FE">
        <w:rPr>
          <w:rFonts w:ascii="Times New Roman" w:hAnsi="Times New Roman" w:cs="Times New Roman"/>
          <w:b/>
          <w:highlight w:val="green"/>
        </w:rPr>
        <w:t>’</w:t>
      </w:r>
      <w:r w:rsidRPr="00F93679">
        <w:rPr>
          <w:rFonts w:ascii="Times New Roman" w:hAnsi="Times New Roman" w:cs="Times New Roman"/>
          <w:b/>
          <w:highlight w:val="green"/>
        </w:rPr>
        <w:t xml:space="preserve"> is ‘most wild-type’</w:t>
      </w:r>
      <w:r w:rsidR="002067FE">
        <w:rPr>
          <w:rFonts w:ascii="Times New Roman" w:hAnsi="Times New Roman" w:cs="Times New Roman"/>
          <w:b/>
          <w:highlight w:val="green"/>
        </w:rPr>
        <w:t xml:space="preserve">, or ‘most effectively complementing </w:t>
      </w:r>
      <w:r w:rsidR="002067FE">
        <w:rPr>
          <w:rFonts w:ascii="Times New Roman" w:hAnsi="Times New Roman" w:cs="Times New Roman"/>
          <w:b/>
          <w:i/>
          <w:highlight w:val="green"/>
        </w:rPr>
        <w:t>pft1-2</w:t>
      </w:r>
      <w:r w:rsidR="002067FE">
        <w:rPr>
          <w:rFonts w:ascii="Times New Roman" w:hAnsi="Times New Roman" w:cs="Times New Roman"/>
          <w:b/>
          <w:highlight w:val="green"/>
        </w:rPr>
        <w:t>’</w:t>
      </w:r>
      <w:r w:rsidRPr="00F93679">
        <w:rPr>
          <w:rFonts w:ascii="Times New Roman" w:hAnsi="Times New Roman" w:cs="Times New Roman"/>
          <w:b/>
          <w:highlight w:val="green"/>
        </w:rPr>
        <w:t>. We have included another reference to this definition here.</w:t>
      </w:r>
    </w:p>
    <w:p w14:paraId="14BEC068" w14:textId="77777777" w:rsidR="00F93679" w:rsidRDefault="00F93679">
      <w:pPr>
        <w:rPr>
          <w:rFonts w:ascii="Times New Roman" w:hAnsi="Times New Roman" w:cs="Times New Roman"/>
          <w:b/>
        </w:rPr>
      </w:pPr>
    </w:p>
    <w:p w14:paraId="74E813BE"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Times New Roman" w:hAnsi="Times New Roman" w:cs="Times New Roman"/>
          <w:b/>
        </w:rPr>
        <w:t xml:space="preserve"> </w:t>
      </w:r>
      <w:r w:rsidRPr="00F93679">
        <w:rPr>
          <w:rFonts w:ascii="Helvetica" w:hAnsi="Helvetica" w:cs="Helvetica"/>
          <w:b/>
          <w:bCs/>
        </w:rPr>
        <w:t>Introduction</w:t>
      </w:r>
    </w:p>
    <w:p w14:paraId="064A688C"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i/>
          <w:iCs/>
        </w:rPr>
        <w:t xml:space="preserve">Page 4, 8: For example, in Saccharomyces </w:t>
      </w:r>
      <w:proofErr w:type="spellStart"/>
      <w:r w:rsidRPr="00F93679">
        <w:rPr>
          <w:rFonts w:ascii="Helvetica" w:hAnsi="Helvetica" w:cs="Helvetica"/>
          <w:i/>
          <w:iCs/>
        </w:rPr>
        <w:t>cerevisiae</w:t>
      </w:r>
      <w:proofErr w:type="spellEnd"/>
      <w:r w:rsidRPr="00F93679">
        <w:rPr>
          <w:rFonts w:ascii="Helvetica" w:hAnsi="Helvetica" w:cs="Helvetica"/>
          <w:i/>
          <w:iCs/>
        </w:rPr>
        <w:t xml:space="preserve"> natural </w:t>
      </w:r>
      <w:proofErr w:type="spellStart"/>
      <w:r w:rsidRPr="00F93679">
        <w:rPr>
          <w:rFonts w:ascii="Helvetica" w:hAnsi="Helvetica" w:cs="Helvetica"/>
          <w:i/>
          <w:iCs/>
        </w:rPr>
        <w:t>polyQ</w:t>
      </w:r>
      <w:proofErr w:type="spellEnd"/>
      <w:r w:rsidRPr="00F93679">
        <w:rPr>
          <w:rFonts w:ascii="Helvetica" w:hAnsi="Helvetica" w:cs="Helvetica"/>
          <w:i/>
          <w:iCs/>
        </w:rPr>
        <w:t xml:space="preserve"> variation in the FLO1</w:t>
      </w:r>
      <w:r>
        <w:rPr>
          <w:rFonts w:ascii="Times" w:hAnsi="Times" w:cs="Times"/>
        </w:rPr>
        <w:t xml:space="preserve"> </w:t>
      </w:r>
      <w:r w:rsidRPr="00F93679">
        <w:rPr>
          <w:rFonts w:ascii="Helvetica" w:hAnsi="Helvetica" w:cs="Helvetica"/>
          <w:i/>
          <w:iCs/>
        </w:rPr>
        <w:t xml:space="preserve">protein underlies variation in </w:t>
      </w:r>
      <w:proofErr w:type="spellStart"/>
      <w:r w:rsidRPr="00F93679">
        <w:rPr>
          <w:rFonts w:ascii="Helvetica" w:hAnsi="Helvetica" w:cs="Helvetica"/>
          <w:i/>
          <w:iCs/>
        </w:rPr>
        <w:t>focculation</w:t>
      </w:r>
      <w:proofErr w:type="spellEnd"/>
      <w:r w:rsidRPr="00F93679">
        <w:rPr>
          <w:rFonts w:ascii="Helvetica" w:hAnsi="Helvetica" w:cs="Helvetica"/>
          <w:i/>
          <w:iCs/>
        </w:rPr>
        <w:t xml:space="preserve">, which is important for stress resistance and </w:t>
      </w:r>
      <w:proofErr w:type="spellStart"/>
      <w:r w:rsidRPr="00F93679">
        <w:rPr>
          <w:rFonts w:ascii="Helvetica" w:hAnsi="Helvetica" w:cs="Helvetica"/>
          <w:i/>
          <w:iCs/>
        </w:rPr>
        <w:t>bioflm</w:t>
      </w:r>
      <w:proofErr w:type="spellEnd"/>
      <w:r w:rsidRPr="00F93679">
        <w:rPr>
          <w:rFonts w:ascii="Helvetica" w:hAnsi="Helvetica" w:cs="Helvetica"/>
          <w:i/>
          <w:iCs/>
        </w:rPr>
        <w:t xml:space="preserve"> formation in yeasts (</w:t>
      </w:r>
      <w:proofErr w:type="spellStart"/>
      <w:r w:rsidRPr="00F93679">
        <w:rPr>
          <w:rFonts w:ascii="Helvetica" w:hAnsi="Helvetica" w:cs="Helvetica"/>
          <w:i/>
          <w:iCs/>
        </w:rPr>
        <w:t>Smukalla</w:t>
      </w:r>
      <w:proofErr w:type="spellEnd"/>
      <w:r w:rsidRPr="00F93679">
        <w:rPr>
          <w:rFonts w:ascii="Helvetica" w:hAnsi="Helvetica" w:cs="Helvetica"/>
          <w:i/>
          <w:iCs/>
        </w:rPr>
        <w:t xml:space="preserve"> et al. 2008).</w:t>
      </w:r>
    </w:p>
    <w:p w14:paraId="6F997489"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rPr>
        <w:t xml:space="preserve">The variable tandem repeat in FLO1 is of length 45aa, and therefore no microsatellite. There is no mentioning of </w:t>
      </w:r>
      <w:proofErr w:type="spellStart"/>
      <w:r w:rsidRPr="00F93679">
        <w:rPr>
          <w:rFonts w:ascii="Helvetica" w:hAnsi="Helvetica" w:cs="Helvetica"/>
        </w:rPr>
        <w:t>polyQ</w:t>
      </w:r>
      <w:proofErr w:type="spellEnd"/>
      <w:r w:rsidRPr="00F93679">
        <w:rPr>
          <w:rFonts w:ascii="Helvetica" w:hAnsi="Helvetica" w:cs="Helvetica"/>
        </w:rPr>
        <w:t xml:space="preserve"> variation in (</w:t>
      </w:r>
      <w:proofErr w:type="spellStart"/>
      <w:r w:rsidRPr="00F93679">
        <w:rPr>
          <w:rFonts w:ascii="Helvetica" w:hAnsi="Helvetica" w:cs="Helvetica"/>
        </w:rPr>
        <w:t>Smukalla</w:t>
      </w:r>
      <w:proofErr w:type="spellEnd"/>
      <w:r w:rsidRPr="00F93679">
        <w:rPr>
          <w:rFonts w:ascii="Helvetica" w:hAnsi="Helvetica" w:cs="Helvetica"/>
        </w:rPr>
        <w:t xml:space="preserve"> et al. 2008).</w:t>
      </w:r>
    </w:p>
    <w:p w14:paraId="6D189604"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rPr>
        <w:t>Please confer:</w:t>
      </w:r>
    </w:p>
    <w:p w14:paraId="6340072B"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color w:val="000F68"/>
        </w:rPr>
        <w:t>http://www.uniprot.org/uniprot/P32768</w:t>
      </w:r>
    </w:p>
    <w:p w14:paraId="2A5FF63B" w14:textId="77777777" w:rsidR="00F93679" w:rsidRPr="00F93679" w:rsidRDefault="00F93679" w:rsidP="00F93679">
      <w:pPr>
        <w:widowControl w:val="0"/>
        <w:autoSpaceDE w:val="0"/>
        <w:autoSpaceDN w:val="0"/>
        <w:adjustRightInd w:val="0"/>
        <w:spacing w:after="240"/>
        <w:rPr>
          <w:rFonts w:ascii="Times" w:hAnsi="Times" w:cs="Times"/>
        </w:rPr>
      </w:pPr>
      <w:proofErr w:type="spellStart"/>
      <w:r w:rsidRPr="00F93679">
        <w:rPr>
          <w:rFonts w:ascii="Helvetica" w:hAnsi="Helvetica" w:cs="Helvetica"/>
        </w:rPr>
        <w:t>Verstrepen</w:t>
      </w:r>
      <w:proofErr w:type="spellEnd"/>
      <w:r w:rsidRPr="00F93679">
        <w:rPr>
          <w:rFonts w:ascii="Helvetica" w:hAnsi="Helvetica" w:cs="Helvetica"/>
        </w:rPr>
        <w:t xml:space="preserve">, K. J., Jansen, A., </w:t>
      </w:r>
      <w:proofErr w:type="spellStart"/>
      <w:r w:rsidRPr="00F93679">
        <w:rPr>
          <w:rFonts w:ascii="Helvetica" w:hAnsi="Helvetica" w:cs="Helvetica"/>
        </w:rPr>
        <w:t>Lewitter</w:t>
      </w:r>
      <w:proofErr w:type="spellEnd"/>
      <w:r w:rsidRPr="00F93679">
        <w:rPr>
          <w:rFonts w:ascii="Helvetica" w:hAnsi="Helvetica" w:cs="Helvetica"/>
        </w:rPr>
        <w:t>, F. &amp; Fink, G. R. Intragenic tandem repeats generate</w:t>
      </w:r>
      <w:r>
        <w:rPr>
          <w:rFonts w:ascii="Times" w:hAnsi="Times" w:cs="Times"/>
        </w:rPr>
        <w:t xml:space="preserve"> </w:t>
      </w:r>
      <w:r w:rsidRPr="00F93679">
        <w:rPr>
          <w:rFonts w:ascii="Helvetica" w:hAnsi="Helvetica" w:cs="Helvetica"/>
        </w:rPr>
        <w:t>functional variability. Nat. Genet. 37, 986–990 (2005).</w:t>
      </w:r>
    </w:p>
    <w:p w14:paraId="3E7607B5"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rPr>
        <w:t xml:space="preserve">Also: This excellent review describes among others cases of micro- and </w:t>
      </w:r>
      <w:proofErr w:type="spellStart"/>
      <w:r w:rsidRPr="00F93679">
        <w:rPr>
          <w:rFonts w:ascii="Helvetica" w:hAnsi="Helvetica" w:cs="Helvetica"/>
        </w:rPr>
        <w:t>minisatellite</w:t>
      </w:r>
      <w:proofErr w:type="spellEnd"/>
      <w:r w:rsidRPr="00F93679">
        <w:rPr>
          <w:rFonts w:ascii="Helvetica" w:hAnsi="Helvetica" w:cs="Helvetica"/>
        </w:rPr>
        <w:t xml:space="preserve"> variation in coding sequence with a phenotypic effect:</w:t>
      </w:r>
    </w:p>
    <w:p w14:paraId="51126F2A"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rPr>
        <w:t>Richard, G</w:t>
      </w:r>
      <w:proofErr w:type="gramStart"/>
      <w:r w:rsidRPr="00F93679">
        <w:rPr>
          <w:rFonts w:ascii="Helvetica" w:hAnsi="Helvetica" w:cs="Helvetica"/>
        </w:rPr>
        <w:t>.-</w:t>
      </w:r>
      <w:proofErr w:type="gramEnd"/>
      <w:r w:rsidRPr="00F93679">
        <w:rPr>
          <w:rFonts w:ascii="Helvetica" w:hAnsi="Helvetica" w:cs="Helvetica"/>
        </w:rPr>
        <w:t xml:space="preserve">F., </w:t>
      </w:r>
      <w:proofErr w:type="spellStart"/>
      <w:r w:rsidRPr="00F93679">
        <w:rPr>
          <w:rFonts w:ascii="Helvetica" w:hAnsi="Helvetica" w:cs="Helvetica"/>
        </w:rPr>
        <w:t>Kerrest</w:t>
      </w:r>
      <w:proofErr w:type="spellEnd"/>
      <w:r w:rsidRPr="00F93679">
        <w:rPr>
          <w:rFonts w:ascii="Helvetica" w:hAnsi="Helvetica" w:cs="Helvetica"/>
        </w:rPr>
        <w:t xml:space="preserve">, A. &amp; </w:t>
      </w:r>
      <w:proofErr w:type="spellStart"/>
      <w:r w:rsidRPr="00F93679">
        <w:rPr>
          <w:rFonts w:ascii="Helvetica" w:hAnsi="Helvetica" w:cs="Helvetica"/>
        </w:rPr>
        <w:t>Dujon</w:t>
      </w:r>
      <w:proofErr w:type="spellEnd"/>
      <w:r w:rsidRPr="00F93679">
        <w:rPr>
          <w:rFonts w:ascii="Helvetica" w:hAnsi="Helvetica" w:cs="Helvetica"/>
        </w:rPr>
        <w:t xml:space="preserve">, B. Comparative genomics and molecular dynamics of DNA repeats in eukaryotes. </w:t>
      </w:r>
      <w:proofErr w:type="spellStart"/>
      <w:r w:rsidRPr="00F93679">
        <w:rPr>
          <w:rFonts w:ascii="Helvetica" w:hAnsi="Helvetica" w:cs="Helvetica"/>
        </w:rPr>
        <w:t>Microbiol</w:t>
      </w:r>
      <w:proofErr w:type="spellEnd"/>
      <w:r w:rsidRPr="00F93679">
        <w:rPr>
          <w:rFonts w:ascii="Helvetica" w:hAnsi="Helvetica" w:cs="Helvetica"/>
        </w:rPr>
        <w:t>. Mol. Biol. Rev. 72, 686–727 (2008).</w:t>
      </w:r>
    </w:p>
    <w:p w14:paraId="4B3F71E1" w14:textId="39BE8CFA" w:rsidR="00F93679" w:rsidRPr="00F93679" w:rsidRDefault="00F93679" w:rsidP="00F93679">
      <w:pPr>
        <w:widowControl w:val="0"/>
        <w:autoSpaceDE w:val="0"/>
        <w:autoSpaceDN w:val="0"/>
        <w:adjustRightInd w:val="0"/>
        <w:spacing w:after="240"/>
        <w:rPr>
          <w:rFonts w:ascii="Times New Roman" w:hAnsi="Times New Roman" w:cs="Times New Roman"/>
          <w:b/>
          <w:iCs/>
        </w:rPr>
      </w:pPr>
      <w:r w:rsidRPr="007E2116">
        <w:rPr>
          <w:rFonts w:ascii="Times New Roman" w:hAnsi="Times New Roman" w:cs="Times New Roman"/>
          <w:b/>
          <w:iCs/>
        </w:rPr>
        <w:t xml:space="preserve">We apologize for the oversight- the </w:t>
      </w:r>
      <w:proofErr w:type="spellStart"/>
      <w:r w:rsidRPr="007E2116">
        <w:rPr>
          <w:rFonts w:ascii="Times New Roman" w:hAnsi="Times New Roman" w:cs="Times New Roman"/>
          <w:b/>
          <w:iCs/>
        </w:rPr>
        <w:t>Verstrepen</w:t>
      </w:r>
      <w:proofErr w:type="spellEnd"/>
      <w:r w:rsidRPr="007E2116">
        <w:rPr>
          <w:rFonts w:ascii="Times New Roman" w:hAnsi="Times New Roman" w:cs="Times New Roman"/>
          <w:b/>
          <w:iCs/>
        </w:rPr>
        <w:t xml:space="preserve"> et al. 2005 reference was the intended paper</w:t>
      </w:r>
      <w:r w:rsidR="007E2116" w:rsidRPr="007E2116">
        <w:rPr>
          <w:rFonts w:ascii="Times New Roman" w:hAnsi="Times New Roman" w:cs="Times New Roman"/>
          <w:b/>
          <w:iCs/>
        </w:rPr>
        <w:t>, and is now cited instead</w:t>
      </w:r>
      <w:r w:rsidRPr="007E2116">
        <w:rPr>
          <w:rFonts w:ascii="Times New Roman" w:hAnsi="Times New Roman" w:cs="Times New Roman"/>
          <w:b/>
          <w:iCs/>
        </w:rPr>
        <w:t>.</w:t>
      </w:r>
      <w:ins w:id="44" w:author="Maximilian Press" w:date="2014-07-30T11:58:00Z">
        <w:r w:rsidR="007E2116">
          <w:rPr>
            <w:rFonts w:ascii="Times New Roman" w:hAnsi="Times New Roman" w:cs="Times New Roman"/>
            <w:b/>
            <w:iCs/>
          </w:rPr>
          <w:t xml:space="preserve"> </w:t>
        </w:r>
      </w:ins>
    </w:p>
    <w:p w14:paraId="5C00937D"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i/>
          <w:iCs/>
        </w:rPr>
        <w:t>Page 4, 12: elf3 loss-of-function phenotypes in a common reference background</w:t>
      </w:r>
    </w:p>
    <w:p w14:paraId="1D26F895" w14:textId="77777777" w:rsidR="00F93679" w:rsidRPr="00F93679" w:rsidRDefault="00F93679" w:rsidP="00F93679">
      <w:pPr>
        <w:widowControl w:val="0"/>
        <w:autoSpaceDE w:val="0"/>
        <w:autoSpaceDN w:val="0"/>
        <w:adjustRightInd w:val="0"/>
        <w:spacing w:after="240"/>
        <w:rPr>
          <w:rFonts w:ascii="Times" w:hAnsi="Times" w:cs="Times"/>
        </w:rPr>
      </w:pPr>
      <w:proofErr w:type="gramStart"/>
      <w:r w:rsidRPr="00F93679">
        <w:rPr>
          <w:rFonts w:ascii="Helvetica" w:hAnsi="Helvetica" w:cs="Helvetica"/>
          <w:i/>
          <w:iCs/>
        </w:rPr>
        <w:t>(</w:t>
      </w:r>
      <w:proofErr w:type="spellStart"/>
      <w:r w:rsidRPr="00F93679">
        <w:rPr>
          <w:rFonts w:ascii="Helvetica" w:hAnsi="Helvetica" w:cs="Helvetica"/>
          <w:i/>
          <w:iCs/>
        </w:rPr>
        <w:t>Undurraga</w:t>
      </w:r>
      <w:proofErr w:type="spellEnd"/>
      <w:r w:rsidRPr="00F93679">
        <w:rPr>
          <w:rFonts w:ascii="Helvetica" w:hAnsi="Helvetica" w:cs="Helvetica"/>
          <w:i/>
          <w:iCs/>
        </w:rPr>
        <w:t xml:space="preserve"> et al. 2012).</w:t>
      </w:r>
      <w:proofErr w:type="gramEnd"/>
    </w:p>
    <w:p w14:paraId="7B1B1B41" w14:textId="77777777" w:rsidR="00F93679" w:rsidDel="007E2116" w:rsidRDefault="00F93679" w:rsidP="00F93679">
      <w:pPr>
        <w:widowControl w:val="0"/>
        <w:autoSpaceDE w:val="0"/>
        <w:autoSpaceDN w:val="0"/>
        <w:adjustRightInd w:val="0"/>
        <w:spacing w:after="240"/>
        <w:rPr>
          <w:del w:id="45" w:author="Maximilian Press" w:date="2014-07-30T11:57:00Z"/>
          <w:rFonts w:ascii="Helvetica" w:hAnsi="Helvetica" w:cs="Helvetica"/>
        </w:rPr>
      </w:pPr>
      <w:r w:rsidRPr="00F93679">
        <w:rPr>
          <w:rFonts w:ascii="Helvetica" w:hAnsi="Helvetica" w:cs="Helvetica"/>
        </w:rPr>
        <w:t>Please make sure to use upper/lower case consistently for protein names.</w:t>
      </w:r>
    </w:p>
    <w:p w14:paraId="59F1967B" w14:textId="77777777" w:rsidR="00F93679" w:rsidRDefault="00F93679" w:rsidP="00F93679">
      <w:pPr>
        <w:widowControl w:val="0"/>
        <w:autoSpaceDE w:val="0"/>
        <w:autoSpaceDN w:val="0"/>
        <w:adjustRightInd w:val="0"/>
        <w:spacing w:after="240"/>
        <w:rPr>
          <w:rFonts w:ascii="Helvetica" w:hAnsi="Helvetica" w:cs="Helvetica"/>
        </w:rPr>
      </w:pPr>
    </w:p>
    <w:p w14:paraId="2426CEEB" w14:textId="77777777" w:rsidR="00F93679" w:rsidRPr="00F93679" w:rsidRDefault="00F93679" w:rsidP="00F93679">
      <w:pPr>
        <w:widowControl w:val="0"/>
        <w:autoSpaceDE w:val="0"/>
        <w:autoSpaceDN w:val="0"/>
        <w:adjustRightInd w:val="0"/>
        <w:spacing w:after="240"/>
        <w:rPr>
          <w:rFonts w:ascii="Times New Roman" w:hAnsi="Times New Roman" w:cs="Times New Roman"/>
          <w:b/>
        </w:rPr>
      </w:pPr>
      <w:r>
        <w:rPr>
          <w:rFonts w:ascii="Times New Roman" w:hAnsi="Times New Roman" w:cs="Times New Roman"/>
          <w:b/>
        </w:rPr>
        <w:t xml:space="preserve">This is standard </w:t>
      </w:r>
      <w:r>
        <w:rPr>
          <w:rFonts w:ascii="Times New Roman" w:hAnsi="Times New Roman" w:cs="Times New Roman"/>
          <w:b/>
          <w:i/>
        </w:rPr>
        <w:t xml:space="preserve">A. thaliana </w:t>
      </w:r>
      <w:r>
        <w:rPr>
          <w:rFonts w:ascii="Times New Roman" w:hAnsi="Times New Roman" w:cs="Times New Roman"/>
          <w:b/>
        </w:rPr>
        <w:t>mutant nomenclature.</w:t>
      </w:r>
    </w:p>
    <w:p w14:paraId="7FDCC5DD"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i/>
          <w:iCs/>
        </w:rPr>
        <w:t>Page 5, 1: http://www.igs.cnrs-mrs.fr/TandemRepeat/Plant/index.php</w:t>
      </w:r>
    </w:p>
    <w:p w14:paraId="539FADD7" w14:textId="77777777" w:rsidR="00F93679" w:rsidRDefault="00F93679" w:rsidP="00F93679">
      <w:pPr>
        <w:widowControl w:val="0"/>
        <w:autoSpaceDE w:val="0"/>
        <w:autoSpaceDN w:val="0"/>
        <w:adjustRightInd w:val="0"/>
        <w:spacing w:after="240"/>
        <w:rPr>
          <w:rFonts w:ascii="Helvetica" w:hAnsi="Helvetica" w:cs="Helvetica"/>
        </w:rPr>
      </w:pPr>
      <w:r w:rsidRPr="00F93679">
        <w:rPr>
          <w:rFonts w:ascii="Helvetica" w:hAnsi="Helvetica" w:cs="Helvetica"/>
        </w:rPr>
        <w:t>The link seems to be broken (checked July 11th 2014)</w:t>
      </w:r>
    </w:p>
    <w:p w14:paraId="2FDCE301" w14:textId="2425306E" w:rsidR="00F93679" w:rsidRPr="00F93679" w:rsidRDefault="00F93679" w:rsidP="00F93679">
      <w:pPr>
        <w:widowControl w:val="0"/>
        <w:autoSpaceDE w:val="0"/>
        <w:autoSpaceDN w:val="0"/>
        <w:adjustRightInd w:val="0"/>
        <w:spacing w:after="240"/>
        <w:rPr>
          <w:rFonts w:ascii="Times New Roman" w:hAnsi="Times New Roman" w:cs="Times New Roman"/>
          <w:b/>
        </w:rPr>
      </w:pPr>
      <w:r>
        <w:rPr>
          <w:rFonts w:ascii="Times New Roman" w:hAnsi="Times New Roman" w:cs="Times New Roman"/>
          <w:b/>
        </w:rPr>
        <w:t>We have consulted with the maintainer of this</w:t>
      </w:r>
      <w:ins w:id="46" w:author="Maximilian Press" w:date="2014-07-30T12:01:00Z">
        <w:r w:rsidR="007E2116">
          <w:rPr>
            <w:rFonts w:ascii="Times New Roman" w:hAnsi="Times New Roman" w:cs="Times New Roman"/>
            <w:b/>
          </w:rPr>
          <w:t xml:space="preserve"> unpublished</w:t>
        </w:r>
      </w:ins>
      <w:r>
        <w:rPr>
          <w:rFonts w:ascii="Times New Roman" w:hAnsi="Times New Roman" w:cs="Times New Roman"/>
          <w:b/>
        </w:rPr>
        <w:t xml:space="preserve"> resource (</w:t>
      </w:r>
      <w:proofErr w:type="spellStart"/>
      <w:r>
        <w:rPr>
          <w:rFonts w:ascii="Times New Roman" w:hAnsi="Times New Roman" w:cs="Times New Roman"/>
          <w:b/>
        </w:rPr>
        <w:t>Matthieu</w:t>
      </w:r>
      <w:proofErr w:type="spellEnd"/>
      <w:r>
        <w:rPr>
          <w:rFonts w:ascii="Times New Roman" w:hAnsi="Times New Roman" w:cs="Times New Roman"/>
          <w:b/>
        </w:rPr>
        <w:t xml:space="preserve"> Legendre, CNRS), who explained that the CNRS </w:t>
      </w:r>
      <w:r w:rsidR="00B06A35">
        <w:rPr>
          <w:rFonts w:ascii="Times New Roman" w:hAnsi="Times New Roman" w:cs="Times New Roman"/>
          <w:b/>
        </w:rPr>
        <w:t xml:space="preserve">has been subject to electronic attacks and the servers have been down for an unexpectedly long period. </w:t>
      </w:r>
      <w:r w:rsidR="00953653">
        <w:rPr>
          <w:rFonts w:ascii="Times New Roman" w:hAnsi="Times New Roman" w:cs="Times New Roman"/>
          <w:b/>
        </w:rPr>
        <w:t xml:space="preserve">A secondary host has volunteered to put up the resource, but has apparently not done so yet. </w:t>
      </w:r>
      <w:r w:rsidR="00B06A35">
        <w:rPr>
          <w:rFonts w:ascii="Times New Roman" w:hAnsi="Times New Roman" w:cs="Times New Roman"/>
          <w:b/>
        </w:rPr>
        <w:t>The resource should be back online with time</w:t>
      </w:r>
      <w:r w:rsidR="00953653">
        <w:rPr>
          <w:rFonts w:ascii="Times New Roman" w:hAnsi="Times New Roman" w:cs="Times New Roman"/>
          <w:b/>
        </w:rPr>
        <w:t xml:space="preserve"> at the URL in question</w:t>
      </w:r>
      <w:r w:rsidR="00B06A35">
        <w:rPr>
          <w:rFonts w:ascii="Times New Roman" w:hAnsi="Times New Roman" w:cs="Times New Roman"/>
          <w:b/>
        </w:rPr>
        <w:t>.</w:t>
      </w:r>
      <w:ins w:id="47" w:author="Maximilian Press" w:date="2014-08-01T11:46:00Z">
        <w:r w:rsidR="00B71625">
          <w:rPr>
            <w:rFonts w:ascii="Times New Roman" w:hAnsi="Times New Roman" w:cs="Times New Roman"/>
            <w:b/>
          </w:rPr>
          <w:t xml:space="preserve"> Links were taken from this page: </w:t>
        </w:r>
        <w:r w:rsidR="00B71625">
          <w:rPr>
            <w:rFonts w:ascii="Times New Roman" w:hAnsi="Times New Roman" w:cs="Times New Roman"/>
            <w:b/>
          </w:rPr>
          <w:fldChar w:fldCharType="begin"/>
        </w:r>
        <w:r w:rsidR="00B71625">
          <w:rPr>
            <w:rFonts w:ascii="Times New Roman" w:hAnsi="Times New Roman" w:cs="Times New Roman"/>
            <w:b/>
          </w:rPr>
          <w:instrText xml:space="preserve"> HYPERLINK "</w:instrText>
        </w:r>
        <w:r w:rsidR="00B71625" w:rsidRPr="00B71625">
          <w:rPr>
            <w:rFonts w:ascii="Times New Roman" w:hAnsi="Times New Roman" w:cs="Times New Roman"/>
            <w:b/>
          </w:rPr>
          <w:instrText>http://www.kuleuven.be/verstrepen/en/tools</w:instrText>
        </w:r>
        <w:r w:rsidR="00B71625">
          <w:rPr>
            <w:rFonts w:ascii="Times New Roman" w:hAnsi="Times New Roman" w:cs="Times New Roman"/>
            <w:b/>
          </w:rPr>
          <w:instrText xml:space="preserve">" </w:instrText>
        </w:r>
        <w:r w:rsidR="00B71625">
          <w:rPr>
            <w:rFonts w:ascii="Times New Roman" w:hAnsi="Times New Roman" w:cs="Times New Roman"/>
            <w:b/>
          </w:rPr>
          <w:fldChar w:fldCharType="separate"/>
        </w:r>
        <w:r w:rsidR="00B71625" w:rsidRPr="007157DC">
          <w:rPr>
            <w:rStyle w:val="Hyperlink"/>
            <w:rFonts w:ascii="Times New Roman" w:hAnsi="Times New Roman" w:cs="Times New Roman"/>
            <w:b/>
          </w:rPr>
          <w:t>http://www.kuleuven.be/verstrepen/en/tools</w:t>
        </w:r>
        <w:r w:rsidR="00B71625">
          <w:rPr>
            <w:rFonts w:ascii="Times New Roman" w:hAnsi="Times New Roman" w:cs="Times New Roman"/>
            <w:b/>
          </w:rPr>
          <w:fldChar w:fldCharType="end"/>
        </w:r>
        <w:r w:rsidR="00B71625">
          <w:rPr>
            <w:rFonts w:ascii="Times New Roman" w:hAnsi="Times New Roman" w:cs="Times New Roman"/>
            <w:b/>
          </w:rPr>
          <w:t>, which gives a rough description of the resource.</w:t>
        </w:r>
      </w:ins>
    </w:p>
    <w:p w14:paraId="47FD654B"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i/>
          <w:iCs/>
        </w:rPr>
        <w:t xml:space="preserve">Page 6, 6: [...] the known propensity of </w:t>
      </w:r>
      <w:proofErr w:type="spellStart"/>
      <w:r w:rsidRPr="00F93679">
        <w:rPr>
          <w:rFonts w:ascii="Helvetica" w:hAnsi="Helvetica" w:cs="Helvetica"/>
          <w:i/>
          <w:iCs/>
        </w:rPr>
        <w:t>polyQ</w:t>
      </w:r>
      <w:proofErr w:type="spellEnd"/>
      <w:r w:rsidRPr="00F93679">
        <w:rPr>
          <w:rFonts w:ascii="Helvetica" w:hAnsi="Helvetica" w:cs="Helvetica"/>
          <w:i/>
          <w:iCs/>
        </w:rPr>
        <w:t xml:space="preserve"> tracts for protein-protein and protein-DNA interactions [...]</w:t>
      </w:r>
    </w:p>
    <w:p w14:paraId="5F23D678" w14:textId="77777777" w:rsidR="00F93679" w:rsidRPr="00F93679" w:rsidRDefault="00F93679" w:rsidP="00F93679">
      <w:pPr>
        <w:widowControl w:val="0"/>
        <w:autoSpaceDE w:val="0"/>
        <w:autoSpaceDN w:val="0"/>
        <w:adjustRightInd w:val="0"/>
        <w:spacing w:after="240"/>
        <w:rPr>
          <w:rFonts w:ascii="Times" w:hAnsi="Times" w:cs="Times"/>
        </w:rPr>
      </w:pPr>
      <w:r w:rsidRPr="00F93679">
        <w:rPr>
          <w:rFonts w:ascii="Helvetica" w:hAnsi="Helvetica" w:cs="Helvetica"/>
        </w:rPr>
        <w:t xml:space="preserve">What is meant by this </w:t>
      </w:r>
      <w:proofErr w:type="spellStart"/>
      <w:r w:rsidRPr="00F93679">
        <w:rPr>
          <w:rFonts w:ascii="Helvetica" w:hAnsi="Helvetica" w:cs="Helvetica"/>
        </w:rPr>
        <w:t>subsentence</w:t>
      </w:r>
      <w:proofErr w:type="spellEnd"/>
      <w:r w:rsidRPr="00F93679">
        <w:rPr>
          <w:rFonts w:ascii="Helvetica" w:hAnsi="Helvetica" w:cs="Helvetica"/>
        </w:rPr>
        <w:t>? Could the authors please add relevant sources?</w:t>
      </w:r>
    </w:p>
    <w:p w14:paraId="7CE7ACD4" w14:textId="77777777" w:rsidR="004C708E" w:rsidRDefault="00B06A35">
      <w:pPr>
        <w:rPr>
          <w:rFonts w:ascii="Times New Roman" w:hAnsi="Times New Roman" w:cs="Times New Roman"/>
          <w:b/>
        </w:rPr>
      </w:pPr>
      <w:r>
        <w:rPr>
          <w:rFonts w:ascii="Times New Roman" w:hAnsi="Times New Roman" w:cs="Times New Roman"/>
          <w:b/>
        </w:rPr>
        <w:t>We have included the relevant references.</w:t>
      </w:r>
    </w:p>
    <w:p w14:paraId="5EDE4F27" w14:textId="77777777" w:rsidR="00B06A35" w:rsidRDefault="00B06A35">
      <w:pPr>
        <w:rPr>
          <w:rFonts w:ascii="Times New Roman" w:hAnsi="Times New Roman" w:cs="Times New Roman"/>
          <w:b/>
        </w:rPr>
      </w:pPr>
    </w:p>
    <w:p w14:paraId="118F7B0A" w14:textId="77777777" w:rsidR="00B06A35" w:rsidRPr="00B06A35" w:rsidRDefault="00B06A35" w:rsidP="00B06A35">
      <w:pPr>
        <w:widowControl w:val="0"/>
        <w:autoSpaceDE w:val="0"/>
        <w:autoSpaceDN w:val="0"/>
        <w:adjustRightInd w:val="0"/>
        <w:spacing w:after="240"/>
        <w:rPr>
          <w:rFonts w:ascii="Times" w:hAnsi="Times" w:cs="Times"/>
        </w:rPr>
      </w:pPr>
      <w:r w:rsidRPr="00B06A35">
        <w:rPr>
          <w:rFonts w:ascii="Helvetica" w:hAnsi="Helvetica" w:cs="Helvetica"/>
          <w:b/>
          <w:bCs/>
        </w:rPr>
        <w:t>Results</w:t>
      </w:r>
    </w:p>
    <w:p w14:paraId="486FE960" w14:textId="77777777" w:rsidR="00B06A35" w:rsidRPr="00B06A35" w:rsidRDefault="00B06A35" w:rsidP="00B06A35">
      <w:pPr>
        <w:widowControl w:val="0"/>
        <w:autoSpaceDE w:val="0"/>
        <w:autoSpaceDN w:val="0"/>
        <w:adjustRightInd w:val="0"/>
        <w:spacing w:after="240"/>
        <w:rPr>
          <w:rFonts w:ascii="Times" w:hAnsi="Times" w:cs="Times"/>
        </w:rPr>
      </w:pPr>
      <w:r w:rsidRPr="00B06A35">
        <w:rPr>
          <w:rFonts w:ascii="Helvetica" w:hAnsi="Helvetica" w:cs="Helvetica"/>
          <w:i/>
          <w:iCs/>
        </w:rPr>
        <w:t>Pages 9-11: Figures 1-3:</w:t>
      </w:r>
    </w:p>
    <w:p w14:paraId="0858F14E" w14:textId="77777777" w:rsidR="00B06A35" w:rsidRDefault="00B06A35" w:rsidP="00B06A35">
      <w:pPr>
        <w:widowControl w:val="0"/>
        <w:autoSpaceDE w:val="0"/>
        <w:autoSpaceDN w:val="0"/>
        <w:adjustRightInd w:val="0"/>
        <w:spacing w:after="240"/>
        <w:rPr>
          <w:rFonts w:ascii="Helvetica" w:hAnsi="Helvetica" w:cs="Helvetica"/>
        </w:rPr>
      </w:pPr>
      <w:r w:rsidRPr="00B06A35">
        <w:rPr>
          <w:rFonts w:ascii="Helvetica" w:hAnsi="Helvetica" w:cs="Helvetica"/>
        </w:rPr>
        <w:t>It is not clear how the results were split into Fig. 1</w:t>
      </w:r>
      <w:r>
        <w:rPr>
          <w:rFonts w:ascii="Helvetica" w:hAnsi="Helvetica" w:cs="Helvetica"/>
        </w:rPr>
        <w:t xml:space="preserve">-3. The authors may consider </w:t>
      </w:r>
      <w:proofErr w:type="gramStart"/>
      <w:r>
        <w:rPr>
          <w:rFonts w:ascii="Helvetica" w:hAnsi="Helvetica" w:cs="Helvetica"/>
        </w:rPr>
        <w:t xml:space="preserve">to </w:t>
      </w:r>
      <w:r w:rsidRPr="00B06A35">
        <w:rPr>
          <w:rFonts w:ascii="Helvetica" w:hAnsi="Helvetica" w:cs="Helvetica"/>
        </w:rPr>
        <w:t>merge</w:t>
      </w:r>
      <w:proofErr w:type="gramEnd"/>
      <w:r>
        <w:rPr>
          <w:rFonts w:ascii="Times" w:hAnsi="Times" w:cs="Times"/>
        </w:rPr>
        <w:t xml:space="preserve"> </w:t>
      </w:r>
      <w:r w:rsidRPr="00B06A35">
        <w:rPr>
          <w:rFonts w:ascii="Helvetica" w:hAnsi="Helvetica" w:cs="Helvetica"/>
        </w:rPr>
        <w:t>all similar results (Fig. 1B, 1D, 2, 3A), to allow for easier comparison and decrease redundancy in results description.</w:t>
      </w:r>
    </w:p>
    <w:p w14:paraId="572DE040" w14:textId="77777777" w:rsidR="00B06A35" w:rsidRPr="00B06A35" w:rsidRDefault="00B06A35" w:rsidP="00B06A35">
      <w:pPr>
        <w:widowControl w:val="0"/>
        <w:autoSpaceDE w:val="0"/>
        <w:autoSpaceDN w:val="0"/>
        <w:adjustRightInd w:val="0"/>
        <w:spacing w:after="240"/>
        <w:rPr>
          <w:rFonts w:ascii="Times New Roman" w:hAnsi="Times New Roman" w:cs="Times New Roman"/>
          <w:b/>
        </w:rPr>
      </w:pPr>
      <w:r>
        <w:rPr>
          <w:rFonts w:ascii="Times New Roman" w:hAnsi="Times New Roman" w:cs="Times New Roman"/>
          <w:b/>
        </w:rPr>
        <w:t>We debated this question, and decided that this format best served the presentation of our argument</w:t>
      </w:r>
      <w:r w:rsidR="002067FE">
        <w:rPr>
          <w:rFonts w:ascii="Times New Roman" w:hAnsi="Times New Roman" w:cs="Times New Roman"/>
          <w:b/>
        </w:rPr>
        <w:t>, by separating the phenotypes according to their expected physiological significance (i.e. flowering vs. shade avoidance vs. early seedling)</w:t>
      </w:r>
      <w:r>
        <w:rPr>
          <w:rFonts w:ascii="Times New Roman" w:hAnsi="Times New Roman" w:cs="Times New Roman"/>
          <w:b/>
        </w:rPr>
        <w:t xml:space="preserve">. </w:t>
      </w:r>
    </w:p>
    <w:p w14:paraId="1600E9D1" w14:textId="77777777" w:rsidR="00B06A35" w:rsidRDefault="00B06A35" w:rsidP="00B06A35">
      <w:pPr>
        <w:widowControl w:val="0"/>
        <w:autoSpaceDE w:val="0"/>
        <w:autoSpaceDN w:val="0"/>
        <w:adjustRightInd w:val="0"/>
        <w:spacing w:after="240"/>
        <w:rPr>
          <w:rFonts w:ascii="Times" w:hAnsi="Times" w:cs="Times"/>
        </w:rPr>
      </w:pPr>
      <w:r w:rsidRPr="00B06A35">
        <w:rPr>
          <w:rFonts w:ascii="Helvetica" w:hAnsi="Helvetica" w:cs="Helvetica"/>
        </w:rPr>
        <w:t>E.g., one question would be why no data for petiole length under SD conditions is presented.</w:t>
      </w:r>
      <w:r>
        <w:rPr>
          <w:rFonts w:ascii="Times" w:hAnsi="Times" w:cs="Times"/>
        </w:rPr>
        <w:t xml:space="preserve"> </w:t>
      </w:r>
    </w:p>
    <w:p w14:paraId="3C16C65A" w14:textId="77777777" w:rsidR="00B06A35" w:rsidRPr="00B06A35" w:rsidRDefault="00B06A35" w:rsidP="00B06A35">
      <w:pPr>
        <w:widowControl w:val="0"/>
        <w:autoSpaceDE w:val="0"/>
        <w:autoSpaceDN w:val="0"/>
        <w:adjustRightInd w:val="0"/>
        <w:spacing w:after="240"/>
        <w:rPr>
          <w:rFonts w:ascii="Times New Roman" w:hAnsi="Times New Roman" w:cs="Times New Roman"/>
          <w:b/>
        </w:rPr>
      </w:pPr>
      <w:r>
        <w:rPr>
          <w:rFonts w:ascii="Times New Roman" w:hAnsi="Times New Roman" w:cs="Times New Roman"/>
          <w:b/>
        </w:rPr>
        <w:t>These measurements were not performed.</w:t>
      </w:r>
    </w:p>
    <w:p w14:paraId="50C432DA" w14:textId="77777777" w:rsidR="00B06A35" w:rsidRPr="00B06A35" w:rsidRDefault="00B06A35" w:rsidP="00B06A35">
      <w:pPr>
        <w:widowControl w:val="0"/>
        <w:autoSpaceDE w:val="0"/>
        <w:autoSpaceDN w:val="0"/>
        <w:adjustRightInd w:val="0"/>
        <w:spacing w:after="240"/>
        <w:rPr>
          <w:rFonts w:ascii="Times" w:hAnsi="Times" w:cs="Times"/>
        </w:rPr>
      </w:pPr>
      <w:r w:rsidRPr="00B06A35">
        <w:rPr>
          <w:rFonts w:ascii="Helvetica" w:hAnsi="Helvetica" w:cs="Helvetica"/>
        </w:rPr>
        <w:t xml:space="preserve">Also, the authors repeatedly use </w:t>
      </w:r>
      <w:proofErr w:type="spellStart"/>
      <w:r w:rsidRPr="00B06A35">
        <w:rPr>
          <w:rFonts w:ascii="Helvetica" w:hAnsi="Helvetica" w:cs="Helvetica"/>
        </w:rPr>
        <w:t>Tukey's</w:t>
      </w:r>
      <w:proofErr w:type="spellEnd"/>
      <w:r w:rsidRPr="00B06A35">
        <w:rPr>
          <w:rFonts w:ascii="Helvetica" w:hAnsi="Helvetica" w:cs="Helvetica"/>
        </w:rPr>
        <w:t xml:space="preserve"> HSD test. Can they explain why this is the appropriate test to </w:t>
      </w:r>
      <w:proofErr w:type="spellStart"/>
      <w:r w:rsidRPr="00B06A35">
        <w:rPr>
          <w:rFonts w:ascii="Helvetica" w:hAnsi="Helvetica" w:cs="Helvetica"/>
        </w:rPr>
        <w:t>analyse</w:t>
      </w:r>
      <w:proofErr w:type="spellEnd"/>
      <w:r w:rsidRPr="00B06A35">
        <w:rPr>
          <w:rFonts w:ascii="Helvetica" w:hAnsi="Helvetica" w:cs="Helvetica"/>
        </w:rPr>
        <w:t xml:space="preserve"> their results?</w:t>
      </w:r>
      <w:r>
        <w:rPr>
          <w:rFonts w:ascii="Times" w:hAnsi="Times" w:cs="Times"/>
        </w:rPr>
        <w:t xml:space="preserve"> </w:t>
      </w:r>
      <w:r w:rsidRPr="00B06A35">
        <w:rPr>
          <w:rFonts w:ascii="Helvetica" w:hAnsi="Helvetica" w:cs="Helvetica"/>
        </w:rPr>
        <w:t xml:space="preserve">In Figure 3B, would it be possible to indicate the </w:t>
      </w:r>
      <w:proofErr w:type="spellStart"/>
      <w:r w:rsidRPr="00B06A35">
        <w:rPr>
          <w:rFonts w:ascii="Helvetica" w:hAnsi="Helvetica" w:cs="Helvetica"/>
        </w:rPr>
        <w:t>NaCl</w:t>
      </w:r>
      <w:proofErr w:type="spellEnd"/>
      <w:r w:rsidRPr="00B06A35">
        <w:rPr>
          <w:rFonts w:ascii="Helvetica" w:hAnsi="Helvetica" w:cs="Helvetica"/>
        </w:rPr>
        <w:t xml:space="preserve"> concentration in the plot to improve clarity? Preferably, the same representation style as for (Fig. 1B, 1D, 2, 3A) may be used, and be merged with these.</w:t>
      </w:r>
    </w:p>
    <w:p w14:paraId="11DFABF7" w14:textId="77777777" w:rsidR="00B06A35" w:rsidRPr="00B06A35" w:rsidRDefault="00B06A35" w:rsidP="00B06A35">
      <w:pPr>
        <w:widowControl w:val="0"/>
        <w:autoSpaceDE w:val="0"/>
        <w:autoSpaceDN w:val="0"/>
        <w:adjustRightInd w:val="0"/>
        <w:spacing w:after="240"/>
        <w:rPr>
          <w:rFonts w:ascii="Times New Roman" w:hAnsi="Times New Roman" w:cs="Times New Roman"/>
          <w:b/>
        </w:rPr>
      </w:pPr>
      <w:r w:rsidRPr="00115BF8">
        <w:rPr>
          <w:rFonts w:ascii="Times New Roman" w:hAnsi="Times New Roman" w:cs="Times New Roman"/>
          <w:b/>
        </w:rPr>
        <w:t xml:space="preserve">The </w:t>
      </w:r>
      <w:proofErr w:type="spellStart"/>
      <w:r w:rsidRPr="00115BF8">
        <w:rPr>
          <w:rFonts w:ascii="Times New Roman" w:hAnsi="Times New Roman" w:cs="Times New Roman"/>
          <w:b/>
        </w:rPr>
        <w:t>Tukey</w:t>
      </w:r>
      <w:proofErr w:type="spellEnd"/>
      <w:r w:rsidRPr="00115BF8">
        <w:rPr>
          <w:rFonts w:ascii="Times New Roman" w:hAnsi="Times New Roman" w:cs="Times New Roman"/>
          <w:b/>
        </w:rPr>
        <w:t xml:space="preserve"> HSD test is a standard post-hoc test for the differences of groups in the analysis of variance (ANOVA). We have included a short explanation in the Methods. The </w:t>
      </w:r>
      <w:proofErr w:type="spellStart"/>
      <w:r w:rsidRPr="00115BF8">
        <w:rPr>
          <w:rFonts w:ascii="Times New Roman" w:hAnsi="Times New Roman" w:cs="Times New Roman"/>
          <w:b/>
        </w:rPr>
        <w:t>NaCl</w:t>
      </w:r>
      <w:proofErr w:type="spellEnd"/>
      <w:r w:rsidRPr="00115BF8">
        <w:rPr>
          <w:rFonts w:ascii="Times New Roman" w:hAnsi="Times New Roman" w:cs="Times New Roman"/>
          <w:b/>
        </w:rPr>
        <w:t xml:space="preserve"> concentration is referred to in the figure legend.</w:t>
      </w:r>
    </w:p>
    <w:p w14:paraId="4CD4E33E" w14:textId="77777777" w:rsidR="00B06A35" w:rsidRDefault="00B06A35" w:rsidP="00B06A35">
      <w:pPr>
        <w:widowControl w:val="0"/>
        <w:autoSpaceDE w:val="0"/>
        <w:autoSpaceDN w:val="0"/>
        <w:adjustRightInd w:val="0"/>
        <w:spacing w:after="240"/>
        <w:rPr>
          <w:rFonts w:ascii="Helvetica" w:hAnsi="Helvetica" w:cs="Helvetica"/>
        </w:rPr>
      </w:pPr>
      <w:r w:rsidRPr="00B06A35">
        <w:rPr>
          <w:rFonts w:ascii="Helvetica" w:hAnsi="Helvetica" w:cs="Helvetica"/>
        </w:rPr>
        <w:t>Can the authors explain the results for the empty vector control (VC) in Figure 3B?</w:t>
      </w:r>
    </w:p>
    <w:p w14:paraId="1E1EAA6D" w14:textId="77777777" w:rsidR="00B06A35" w:rsidRPr="00B06A35" w:rsidRDefault="00B06A35" w:rsidP="00B06A35">
      <w:pPr>
        <w:widowControl w:val="0"/>
        <w:autoSpaceDE w:val="0"/>
        <w:autoSpaceDN w:val="0"/>
        <w:adjustRightInd w:val="0"/>
        <w:spacing w:after="240"/>
        <w:rPr>
          <w:rFonts w:ascii="Times New Roman" w:hAnsi="Times New Roman" w:cs="Times New Roman"/>
          <w:b/>
        </w:rPr>
      </w:pPr>
      <w:r>
        <w:rPr>
          <w:rFonts w:ascii="Times New Roman" w:hAnsi="Times New Roman" w:cs="Times New Roman"/>
          <w:b/>
        </w:rPr>
        <w:t xml:space="preserve">A previously described phenotype of the </w:t>
      </w:r>
      <w:r>
        <w:rPr>
          <w:rFonts w:ascii="Times New Roman" w:hAnsi="Times New Roman" w:cs="Times New Roman"/>
          <w:b/>
          <w:i/>
        </w:rPr>
        <w:t xml:space="preserve">pft1-2 </w:t>
      </w:r>
      <w:r>
        <w:rPr>
          <w:rFonts w:ascii="Times New Roman" w:hAnsi="Times New Roman" w:cs="Times New Roman"/>
          <w:b/>
        </w:rPr>
        <w:t xml:space="preserve">mutant (i.e. the VC) is </w:t>
      </w:r>
      <w:r w:rsidRPr="00115BF8">
        <w:rPr>
          <w:rFonts w:ascii="Times New Roman" w:hAnsi="Times New Roman" w:cs="Times New Roman"/>
          <w:b/>
        </w:rPr>
        <w:t>failure to germinate under high salt conditions. We have added a reference for this observation.</w:t>
      </w:r>
    </w:p>
    <w:p w14:paraId="197CD677" w14:textId="77777777" w:rsidR="00B06A35" w:rsidRPr="00B06A35" w:rsidRDefault="00B06A35" w:rsidP="00B06A35">
      <w:pPr>
        <w:widowControl w:val="0"/>
        <w:autoSpaceDE w:val="0"/>
        <w:autoSpaceDN w:val="0"/>
        <w:adjustRightInd w:val="0"/>
        <w:spacing w:after="240"/>
        <w:rPr>
          <w:rFonts w:ascii="Times" w:hAnsi="Times" w:cs="Times"/>
        </w:rPr>
      </w:pPr>
      <w:r w:rsidRPr="00B06A35">
        <w:rPr>
          <w:rFonts w:ascii="Helvetica" w:hAnsi="Helvetica" w:cs="Helvetica"/>
          <w:i/>
          <w:iCs/>
        </w:rPr>
        <w:t>Page 13, 1; Figure 4</w:t>
      </w:r>
    </w:p>
    <w:p w14:paraId="653C55EA" w14:textId="77777777" w:rsidR="00B06A35" w:rsidRPr="00B06A35" w:rsidRDefault="00B06A35" w:rsidP="00B06A35">
      <w:pPr>
        <w:widowControl w:val="0"/>
        <w:autoSpaceDE w:val="0"/>
        <w:autoSpaceDN w:val="0"/>
        <w:adjustRightInd w:val="0"/>
        <w:spacing w:after="240"/>
        <w:rPr>
          <w:rFonts w:ascii="Times" w:hAnsi="Times" w:cs="Times"/>
        </w:rPr>
      </w:pPr>
      <w:r w:rsidRPr="00B06A35">
        <w:rPr>
          <w:rFonts w:ascii="Helvetica" w:hAnsi="Helvetica" w:cs="Helvetica"/>
        </w:rPr>
        <w:t>To improve clarity, the plot and the description of the plot may be changed. E.g., better</w:t>
      </w:r>
      <w:r>
        <w:rPr>
          <w:rFonts w:ascii="Times" w:hAnsi="Times" w:cs="Times"/>
        </w:rPr>
        <w:t xml:space="preserve"> </w:t>
      </w:r>
      <w:r w:rsidRPr="00B06A35">
        <w:rPr>
          <w:rFonts w:ascii="Helvetica" w:hAnsi="Helvetica" w:cs="Helvetica"/>
        </w:rPr>
        <w:t xml:space="preserve">names could be chosen for the eight plotted </w:t>
      </w:r>
      <w:proofErr w:type="spellStart"/>
      <w:r w:rsidRPr="00B06A35">
        <w:rPr>
          <w:rFonts w:ascii="Helvetica" w:hAnsi="Helvetica" w:cs="Helvetica"/>
        </w:rPr>
        <w:t>phenotypical</w:t>
      </w:r>
      <w:proofErr w:type="spellEnd"/>
      <w:r w:rsidRPr="00B06A35">
        <w:rPr>
          <w:rFonts w:ascii="Helvetica" w:hAnsi="Helvetica" w:cs="Helvetica"/>
        </w:rPr>
        <w:t xml:space="preserve"> traits. Also, the exact position of</w:t>
      </w:r>
      <w:r>
        <w:rPr>
          <w:rFonts w:ascii="Times" w:hAnsi="Times" w:cs="Times"/>
        </w:rPr>
        <w:t xml:space="preserve"> </w:t>
      </w:r>
      <w:r w:rsidRPr="00B06A35">
        <w:rPr>
          <w:rFonts w:ascii="Helvetica" w:hAnsi="Helvetica" w:cs="Helvetica"/>
        </w:rPr>
        <w:t xml:space="preserve">the mean values for the eight A. </w:t>
      </w:r>
      <w:r w:rsidRPr="00B06A35">
        <w:rPr>
          <w:rFonts w:ascii="Helvetica" w:hAnsi="Helvetica" w:cs="Helvetica"/>
          <w:i/>
          <w:iCs/>
        </w:rPr>
        <w:t xml:space="preserve">Thaliana </w:t>
      </w:r>
      <w:r w:rsidRPr="00B06A35">
        <w:rPr>
          <w:rFonts w:ascii="Helvetica" w:hAnsi="Helvetica" w:cs="Helvetica"/>
        </w:rPr>
        <w:t xml:space="preserve">strains is not clear. It may be helpful to label all axes usefully. There is a sentence duplication typo within the </w:t>
      </w:r>
      <w:proofErr w:type="spellStart"/>
      <w:r w:rsidRPr="00B06A35">
        <w:rPr>
          <w:rFonts w:ascii="Helvetica" w:hAnsi="Helvetica" w:cs="Helvetica"/>
        </w:rPr>
        <w:t>fgure</w:t>
      </w:r>
      <w:proofErr w:type="spellEnd"/>
      <w:r w:rsidRPr="00B06A35">
        <w:rPr>
          <w:rFonts w:ascii="Helvetica" w:hAnsi="Helvetica" w:cs="Helvetica"/>
        </w:rPr>
        <w:t xml:space="preserve"> text (concerning</w:t>
      </w:r>
      <w:r>
        <w:rPr>
          <w:rFonts w:ascii="Times" w:hAnsi="Times" w:cs="Times"/>
        </w:rPr>
        <w:t xml:space="preserve"> </w:t>
      </w:r>
      <w:r w:rsidRPr="00B06A35">
        <w:rPr>
          <w:rFonts w:ascii="Helvetica" w:hAnsi="Helvetica" w:cs="Helvetica"/>
        </w:rPr>
        <w:t>red/blue arrows). It is not described what exact values were chosen for the PCA. The raw data is not available in supplementary material.</w:t>
      </w:r>
    </w:p>
    <w:p w14:paraId="56B8E52C" w14:textId="4DDDFD06" w:rsidR="00B06A35" w:rsidRDefault="00B06A35">
      <w:pPr>
        <w:rPr>
          <w:rFonts w:ascii="Times New Roman" w:hAnsi="Times New Roman" w:cs="Times New Roman"/>
          <w:b/>
        </w:rPr>
      </w:pPr>
      <w:r>
        <w:rPr>
          <w:rFonts w:ascii="Times New Roman" w:hAnsi="Times New Roman" w:cs="Times New Roman"/>
          <w:b/>
        </w:rPr>
        <w:t>The mean values are indicated by the positions of the text (0R, 1R, etc.) in the plot. The axes are described in the figure legend.</w:t>
      </w:r>
      <w:r w:rsidR="00953653">
        <w:rPr>
          <w:rFonts w:ascii="Times New Roman" w:hAnsi="Times New Roman" w:cs="Times New Roman"/>
          <w:b/>
        </w:rPr>
        <w:t xml:space="preserve"> The phenotype labels are unambiguous and informative abbreviations of the phenotypes</w:t>
      </w:r>
      <w:ins w:id="48" w:author="Maximilian Press" w:date="2014-07-30T12:12:00Z">
        <w:r w:rsidR="00115BF8">
          <w:rPr>
            <w:rFonts w:ascii="Times New Roman" w:hAnsi="Times New Roman" w:cs="Times New Roman"/>
            <w:b/>
          </w:rPr>
          <w:t xml:space="preserve"> that are also described in the legend</w:t>
        </w:r>
      </w:ins>
      <w:r w:rsidR="00953653">
        <w:rPr>
          <w:rFonts w:ascii="Times New Roman" w:hAnsi="Times New Roman" w:cs="Times New Roman"/>
          <w:b/>
        </w:rPr>
        <w:t>- we are willing to change them if it will improve the figure, but there is not an obvious way to do so without detracting from the interpretability of the figure.</w:t>
      </w:r>
      <w:r>
        <w:rPr>
          <w:rFonts w:ascii="Times New Roman" w:hAnsi="Times New Roman" w:cs="Times New Roman"/>
          <w:b/>
        </w:rPr>
        <w:t xml:space="preserve"> </w:t>
      </w:r>
      <w:r w:rsidR="00953653">
        <w:rPr>
          <w:rFonts w:ascii="Times New Roman" w:hAnsi="Times New Roman" w:cs="Times New Roman"/>
          <w:b/>
        </w:rPr>
        <w:t xml:space="preserve">The “duplication” we felt was necessary to fully and unambiguously describe the phenotype vectors and the meaning of their coloring. </w:t>
      </w:r>
      <w:r w:rsidR="00953653" w:rsidRPr="00ED244E">
        <w:rPr>
          <w:rFonts w:ascii="Times New Roman" w:hAnsi="Times New Roman" w:cs="Times New Roman"/>
          <w:b/>
        </w:rPr>
        <w:t>We have included the raw</w:t>
      </w:r>
      <w:ins w:id="49" w:author="Maximilian Press" w:date="2014-07-30T12:11:00Z">
        <w:r w:rsidR="00115BF8" w:rsidRPr="00ED244E">
          <w:rPr>
            <w:rFonts w:ascii="Times New Roman" w:hAnsi="Times New Roman" w:cs="Times New Roman"/>
            <w:b/>
          </w:rPr>
          <w:t xml:space="preserve"> phenotype</w:t>
        </w:r>
      </w:ins>
      <w:r w:rsidR="00953653" w:rsidRPr="00ED244E">
        <w:rPr>
          <w:rFonts w:ascii="Times New Roman" w:hAnsi="Times New Roman" w:cs="Times New Roman"/>
          <w:b/>
        </w:rPr>
        <w:t xml:space="preserve"> data (and the specific dataset</w:t>
      </w:r>
      <w:ins w:id="50" w:author="Maximilian Press" w:date="2014-07-30T12:13:00Z">
        <w:r w:rsidR="00ED244E">
          <w:rPr>
            <w:rFonts w:ascii="Times New Roman" w:hAnsi="Times New Roman" w:cs="Times New Roman"/>
            <w:b/>
          </w:rPr>
          <w:t xml:space="preserve"> of means</w:t>
        </w:r>
      </w:ins>
      <w:r w:rsidR="00953653" w:rsidRPr="00ED244E">
        <w:rPr>
          <w:rFonts w:ascii="Times New Roman" w:hAnsi="Times New Roman" w:cs="Times New Roman"/>
          <w:b/>
        </w:rPr>
        <w:t xml:space="preserve"> used for PCA) in a supplemental file.</w:t>
      </w:r>
    </w:p>
    <w:p w14:paraId="0E3CA9CC" w14:textId="77777777" w:rsidR="002067FE" w:rsidRDefault="002067FE">
      <w:pPr>
        <w:rPr>
          <w:rFonts w:ascii="Times New Roman" w:hAnsi="Times New Roman" w:cs="Times New Roman"/>
          <w:b/>
        </w:rPr>
      </w:pPr>
    </w:p>
    <w:p w14:paraId="484A9E4C" w14:textId="77777777" w:rsidR="002067FE" w:rsidRPr="002067FE" w:rsidRDefault="002067FE" w:rsidP="002067FE">
      <w:pPr>
        <w:widowControl w:val="0"/>
        <w:autoSpaceDE w:val="0"/>
        <w:autoSpaceDN w:val="0"/>
        <w:adjustRightInd w:val="0"/>
        <w:spacing w:after="240"/>
        <w:rPr>
          <w:rFonts w:ascii="Times" w:hAnsi="Times" w:cs="Times"/>
        </w:rPr>
      </w:pPr>
      <w:r w:rsidRPr="002067FE">
        <w:rPr>
          <w:rFonts w:ascii="Helvetica" w:hAnsi="Helvetica" w:cs="Helvetica"/>
          <w:b/>
          <w:bCs/>
        </w:rPr>
        <w:t>Discussion</w:t>
      </w:r>
    </w:p>
    <w:p w14:paraId="71A7A35F" w14:textId="77777777" w:rsidR="002067FE" w:rsidRPr="002067FE" w:rsidRDefault="002067FE" w:rsidP="002067FE">
      <w:pPr>
        <w:widowControl w:val="0"/>
        <w:autoSpaceDE w:val="0"/>
        <w:autoSpaceDN w:val="0"/>
        <w:adjustRightInd w:val="0"/>
        <w:spacing w:after="240"/>
        <w:rPr>
          <w:rFonts w:ascii="Times" w:hAnsi="Times" w:cs="Times"/>
        </w:rPr>
      </w:pPr>
      <w:r w:rsidRPr="002067FE">
        <w:rPr>
          <w:rFonts w:ascii="Helvetica" w:hAnsi="Helvetica" w:cs="Helvetica"/>
          <w:i/>
          <w:iCs/>
        </w:rPr>
        <w:t>Pages 17 2: Considering again the possibility that more conserved coding STRs have distinct functions from non-conserved STRs (</w:t>
      </w:r>
      <w:proofErr w:type="spellStart"/>
      <w:r w:rsidRPr="002067FE">
        <w:rPr>
          <w:rFonts w:ascii="Helvetica" w:hAnsi="Helvetica" w:cs="Helvetica"/>
          <w:i/>
          <w:iCs/>
        </w:rPr>
        <w:t>Schaper</w:t>
      </w:r>
      <w:proofErr w:type="spellEnd"/>
      <w:r w:rsidRPr="002067FE">
        <w:rPr>
          <w:rFonts w:ascii="Helvetica" w:hAnsi="Helvetica" w:cs="Helvetica"/>
          <w:i/>
          <w:iCs/>
        </w:rPr>
        <w:t xml:space="preserve"> et al. 2014).</w:t>
      </w:r>
    </w:p>
    <w:p w14:paraId="47336494" w14:textId="77777777" w:rsidR="002067FE" w:rsidRPr="002067FE" w:rsidRDefault="002067FE" w:rsidP="002067FE">
      <w:pPr>
        <w:widowControl w:val="0"/>
        <w:autoSpaceDE w:val="0"/>
        <w:autoSpaceDN w:val="0"/>
        <w:adjustRightInd w:val="0"/>
        <w:spacing w:after="240"/>
        <w:rPr>
          <w:rFonts w:ascii="Times" w:hAnsi="Times" w:cs="Times"/>
        </w:rPr>
      </w:pPr>
      <w:r w:rsidRPr="002067FE">
        <w:rPr>
          <w:rFonts w:ascii="Helvetica" w:hAnsi="Helvetica" w:cs="Helvetica"/>
        </w:rPr>
        <w:t xml:space="preserve">The mentioned study on protein function (in </w:t>
      </w:r>
      <w:proofErr w:type="spellStart"/>
      <w:r w:rsidRPr="002067FE">
        <w:rPr>
          <w:rFonts w:ascii="Helvetica" w:hAnsi="Helvetica" w:cs="Helvetica"/>
        </w:rPr>
        <w:t>Schaper</w:t>
      </w:r>
      <w:proofErr w:type="spellEnd"/>
      <w:r w:rsidRPr="002067FE">
        <w:rPr>
          <w:rFonts w:ascii="Helvetica" w:hAnsi="Helvetica" w:cs="Helvetica"/>
        </w:rPr>
        <w:t xml:space="preserve"> et al 2014) does not focus on</w:t>
      </w:r>
      <w:r>
        <w:rPr>
          <w:rFonts w:ascii="Times" w:hAnsi="Times" w:cs="Times"/>
        </w:rPr>
        <w:t xml:space="preserve"> </w:t>
      </w:r>
      <w:r w:rsidRPr="002067FE">
        <w:rPr>
          <w:rFonts w:ascii="Helvetica" w:hAnsi="Helvetica" w:cs="Helvetica"/>
        </w:rPr>
        <w:t>proteins with STRs, but on proteins with tandem repeats with repeat unit length &gt;= 15aa.</w:t>
      </w:r>
      <w:r>
        <w:rPr>
          <w:rFonts w:ascii="Times" w:hAnsi="Times" w:cs="Times"/>
        </w:rPr>
        <w:t xml:space="preserve"> </w:t>
      </w:r>
      <w:r w:rsidRPr="002067FE">
        <w:rPr>
          <w:rFonts w:ascii="Helvetica" w:hAnsi="Helvetica" w:cs="Helvetica"/>
        </w:rPr>
        <w:t>To improve precision, the authors may want to replace STRs with tandem repeats in this sentence.</w:t>
      </w:r>
    </w:p>
    <w:p w14:paraId="19A65F5B" w14:textId="77777777" w:rsidR="002067FE" w:rsidRPr="002067FE" w:rsidRDefault="002067FE" w:rsidP="002067FE">
      <w:pPr>
        <w:widowControl w:val="0"/>
        <w:autoSpaceDE w:val="0"/>
        <w:autoSpaceDN w:val="0"/>
        <w:adjustRightInd w:val="0"/>
        <w:spacing w:after="240"/>
        <w:rPr>
          <w:rFonts w:ascii="Times New Roman" w:hAnsi="Times New Roman" w:cs="Times New Roman"/>
          <w:b/>
        </w:rPr>
      </w:pPr>
      <w:r w:rsidRPr="00ED244E">
        <w:rPr>
          <w:rFonts w:ascii="Times New Roman" w:hAnsi="Times New Roman" w:cs="Times New Roman"/>
          <w:b/>
        </w:rPr>
        <w:t>We thank the reviewer for catching this error. We have corrected the text accordingly.</w:t>
      </w:r>
    </w:p>
    <w:p w14:paraId="1EA4D484" w14:textId="77777777" w:rsidR="002067FE" w:rsidRPr="002067FE" w:rsidRDefault="002067FE" w:rsidP="002067FE">
      <w:pPr>
        <w:widowControl w:val="0"/>
        <w:autoSpaceDE w:val="0"/>
        <w:autoSpaceDN w:val="0"/>
        <w:adjustRightInd w:val="0"/>
        <w:spacing w:after="240"/>
        <w:rPr>
          <w:rFonts w:ascii="Times" w:hAnsi="Times" w:cs="Times"/>
        </w:rPr>
      </w:pPr>
      <w:r w:rsidRPr="002067FE">
        <w:rPr>
          <w:rFonts w:ascii="Helvetica" w:hAnsi="Helvetica" w:cs="Helvetica"/>
          <w:b/>
          <w:bCs/>
        </w:rPr>
        <w:t>Methods</w:t>
      </w:r>
    </w:p>
    <w:p w14:paraId="3479971B" w14:textId="77777777" w:rsidR="002067FE" w:rsidRPr="002067FE" w:rsidRDefault="002067FE" w:rsidP="002067FE">
      <w:pPr>
        <w:widowControl w:val="0"/>
        <w:autoSpaceDE w:val="0"/>
        <w:autoSpaceDN w:val="0"/>
        <w:adjustRightInd w:val="0"/>
        <w:spacing w:after="240"/>
        <w:rPr>
          <w:rFonts w:ascii="Times" w:hAnsi="Times" w:cs="Times"/>
        </w:rPr>
      </w:pPr>
      <w:r w:rsidRPr="002067FE">
        <w:rPr>
          <w:rFonts w:ascii="Helvetica" w:hAnsi="Helvetica" w:cs="Helvetica"/>
          <w:i/>
          <w:iCs/>
        </w:rPr>
        <w:t>Page 18, 4: (also: Suppl. Mat.)</w:t>
      </w:r>
    </w:p>
    <w:p w14:paraId="37A6C7C4" w14:textId="77777777" w:rsidR="002067FE" w:rsidRPr="002067FE" w:rsidRDefault="002067FE" w:rsidP="002067FE">
      <w:pPr>
        <w:widowControl w:val="0"/>
        <w:autoSpaceDE w:val="0"/>
        <w:autoSpaceDN w:val="0"/>
        <w:adjustRightInd w:val="0"/>
        <w:spacing w:after="240"/>
        <w:rPr>
          <w:rFonts w:ascii="Times" w:hAnsi="Times" w:cs="Times"/>
        </w:rPr>
      </w:pPr>
      <w:r w:rsidRPr="002067FE">
        <w:rPr>
          <w:rFonts w:ascii="Helvetica" w:hAnsi="Helvetica" w:cs="Helvetica"/>
        </w:rPr>
        <w:t>Articles and spaces should be used consistently.</w:t>
      </w:r>
    </w:p>
    <w:p w14:paraId="144A85B2" w14:textId="77777777" w:rsidR="002067FE" w:rsidRPr="002067FE" w:rsidRDefault="002067FE" w:rsidP="002067FE">
      <w:pPr>
        <w:widowControl w:val="0"/>
        <w:autoSpaceDE w:val="0"/>
        <w:autoSpaceDN w:val="0"/>
        <w:adjustRightInd w:val="0"/>
        <w:spacing w:after="240"/>
        <w:rPr>
          <w:rFonts w:ascii="Times" w:hAnsi="Times" w:cs="Times"/>
        </w:rPr>
      </w:pPr>
      <w:r w:rsidRPr="002067FE">
        <w:rPr>
          <w:rFonts w:ascii="Helvetica" w:hAnsi="Helvetica" w:cs="Helvetica"/>
          <w:i/>
          <w:iCs/>
        </w:rPr>
        <w:t>Page 20, 8: [...](phenotypes are not measured on the same quantitative scale)</w:t>
      </w:r>
    </w:p>
    <w:p w14:paraId="09F7A8D4" w14:textId="77777777" w:rsidR="002067FE" w:rsidRPr="002067FE" w:rsidRDefault="002067FE" w:rsidP="002067FE">
      <w:pPr>
        <w:widowControl w:val="0"/>
        <w:autoSpaceDE w:val="0"/>
        <w:autoSpaceDN w:val="0"/>
        <w:adjustRightInd w:val="0"/>
        <w:spacing w:after="240"/>
        <w:rPr>
          <w:rFonts w:ascii="Times" w:hAnsi="Times" w:cs="Times"/>
        </w:rPr>
      </w:pPr>
      <w:r w:rsidRPr="002067FE">
        <w:rPr>
          <w:rFonts w:ascii="Helvetica" w:hAnsi="Helvetica" w:cs="Helvetica"/>
        </w:rPr>
        <w:t>Clarity and precision could be improved in this paragraph (See also comments on Fig. 4).</w:t>
      </w:r>
    </w:p>
    <w:p w14:paraId="7D14721A" w14:textId="5A2B7947" w:rsidR="002067FE" w:rsidRDefault="00B71625">
      <w:pPr>
        <w:rPr>
          <w:rFonts w:ascii="Times New Roman" w:hAnsi="Times New Roman" w:cs="Times New Roman"/>
          <w:b/>
        </w:rPr>
      </w:pPr>
      <w:ins w:id="51" w:author="Maximilian Press" w:date="2014-08-01T11:52:00Z">
        <w:r>
          <w:rPr>
            <w:rFonts w:ascii="Times New Roman" w:hAnsi="Times New Roman" w:cs="Times New Roman"/>
            <w:b/>
          </w:rPr>
          <w:t>We have altered the text to improve the clarity of this description.</w:t>
        </w:r>
      </w:ins>
    </w:p>
    <w:p w14:paraId="6354049E" w14:textId="77777777" w:rsidR="00345172" w:rsidRDefault="00345172" w:rsidP="00345172">
      <w:pPr>
        <w:rPr>
          <w:rFonts w:ascii="Times New Roman" w:eastAsia="Times New Roman" w:hAnsi="Times New Roman" w:cs="Times New Roman"/>
          <w:b/>
          <w:bCs/>
        </w:rPr>
      </w:pPr>
    </w:p>
    <w:p w14:paraId="29421B29" w14:textId="77777777" w:rsidR="00345172" w:rsidRDefault="00345172" w:rsidP="00345172">
      <w:pPr>
        <w:rPr>
          <w:ins w:id="52" w:author="Maximilian Press" w:date="2014-07-30T12:33:00Z"/>
          <w:rFonts w:ascii="Times New Roman" w:eastAsia="Times New Roman" w:hAnsi="Times New Roman" w:cs="Times New Roman"/>
          <w:b/>
          <w:bCs/>
        </w:rPr>
      </w:pPr>
      <w:r>
        <w:rPr>
          <w:rFonts w:ascii="Times New Roman" w:eastAsia="Times New Roman" w:hAnsi="Times New Roman" w:cs="Times New Roman"/>
          <w:b/>
          <w:bCs/>
        </w:rPr>
        <w:t>R</w:t>
      </w:r>
      <w:r w:rsidRPr="00A35097">
        <w:rPr>
          <w:rFonts w:ascii="Times New Roman" w:eastAsia="Times New Roman" w:hAnsi="Times New Roman" w:cs="Times New Roman"/>
          <w:b/>
          <w:bCs/>
        </w:rPr>
        <w:t>eviewer 2:</w:t>
      </w:r>
    </w:p>
    <w:p w14:paraId="3A38D34C" w14:textId="77777777" w:rsidR="00E428D2" w:rsidRDefault="00E428D2" w:rsidP="00345172">
      <w:pPr>
        <w:rPr>
          <w:ins w:id="53" w:author="Maximilian Press" w:date="2014-07-30T12:33:00Z"/>
          <w:rFonts w:ascii="Times New Roman" w:eastAsia="Times New Roman" w:hAnsi="Times New Roman" w:cs="Times New Roman"/>
          <w:b/>
          <w:bCs/>
        </w:rPr>
      </w:pPr>
    </w:p>
    <w:p w14:paraId="209BC144" w14:textId="4C2BF6AF" w:rsidR="00E428D2" w:rsidRDefault="00E428D2" w:rsidP="00345172">
      <w:pPr>
        <w:rPr>
          <w:ins w:id="54" w:author="Maximilian Press" w:date="2014-07-30T12:33:00Z"/>
          <w:rFonts w:ascii="Times New Roman" w:eastAsia="Times New Roman" w:hAnsi="Times New Roman" w:cs="Times New Roman"/>
          <w:b/>
          <w:bCs/>
        </w:rPr>
      </w:pPr>
      <w:ins w:id="55" w:author="Maximilian Press" w:date="2014-07-30T12:33:00Z">
        <w:r>
          <w:rPr>
            <w:rFonts w:ascii="Times New Roman" w:eastAsia="Times New Roman" w:hAnsi="Times New Roman" w:cs="Times New Roman"/>
            <w:b/>
            <w:bCs/>
          </w:rPr>
          <w:t xml:space="preserve">We thank this reviewer for their thoughtful evaluation of the experimental data, and in particular their background knowledge of PFT1 biology </w:t>
        </w:r>
      </w:ins>
      <w:ins w:id="56" w:author="Maximilian Press" w:date="2014-07-30T12:34:00Z">
        <w:r>
          <w:rPr>
            <w:rFonts w:ascii="Times New Roman" w:eastAsia="Times New Roman" w:hAnsi="Times New Roman" w:cs="Times New Roman"/>
            <w:b/>
            <w:bCs/>
          </w:rPr>
          <w:t xml:space="preserve">and </w:t>
        </w:r>
      </w:ins>
      <w:ins w:id="57" w:author="Maximilian Press" w:date="2014-07-30T12:33:00Z">
        <w:r>
          <w:rPr>
            <w:rFonts w:ascii="Times New Roman" w:eastAsia="Times New Roman" w:hAnsi="Times New Roman" w:cs="Times New Roman"/>
            <w:b/>
            <w:bCs/>
          </w:rPr>
          <w:t>literature.</w:t>
        </w:r>
      </w:ins>
    </w:p>
    <w:p w14:paraId="310ED204" w14:textId="77777777" w:rsidR="00E428D2" w:rsidRPr="00A35097" w:rsidRDefault="00E428D2" w:rsidP="00345172">
      <w:pPr>
        <w:rPr>
          <w:rFonts w:ascii="Times New Roman" w:eastAsia="Times New Roman" w:hAnsi="Times New Roman" w:cs="Times New Roman"/>
        </w:rPr>
      </w:pPr>
    </w:p>
    <w:p w14:paraId="6818ADBD"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Helvetica" w:eastAsia="Times New Roman" w:hAnsi="Helvetica" w:cs="Courier New"/>
          <w:color w:val="000000"/>
        </w:rPr>
      </w:pPr>
      <w:r w:rsidRPr="00345172">
        <w:rPr>
          <w:rFonts w:ascii="Helvetica" w:eastAsia="Times New Roman" w:hAnsi="Helvetica" w:cs="Courier New"/>
          <w:color w:val="000000"/>
        </w:rPr>
        <w:t xml:space="preserve">This manuscript by Rival et al nicely addresses a question of general </w:t>
      </w:r>
      <w:r w:rsidRPr="00345172">
        <w:rPr>
          <w:rFonts w:ascii="Helvetica" w:eastAsia="Times New Roman" w:hAnsi="Helvetica" w:cs="Courier New"/>
          <w:color w:val="000000"/>
        </w:rPr>
        <w:br/>
        <w:t>importance in biology. How a protein subjected to molecular constrains evolves.</w:t>
      </w:r>
      <w:r w:rsidRPr="00345172">
        <w:rPr>
          <w:rFonts w:ascii="Helvetica" w:eastAsia="Times New Roman" w:hAnsi="Helvetica" w:cs="Courier New"/>
          <w:color w:val="000000"/>
        </w:rPr>
        <w:br/>
      </w:r>
      <w:r w:rsidRPr="00345172">
        <w:rPr>
          <w:rFonts w:ascii="Helvetica" w:eastAsia="Times New Roman" w:hAnsi="Helvetica" w:cs="Courier New"/>
          <w:color w:val="000000"/>
        </w:rPr>
        <w:br/>
        <w:t xml:space="preserve">However I have some concerns that may be addressed with relatively simple </w:t>
      </w:r>
      <w:r w:rsidRPr="00345172">
        <w:rPr>
          <w:rFonts w:ascii="Helvetica" w:eastAsia="Times New Roman" w:hAnsi="Helvetica" w:cs="Courier New"/>
          <w:color w:val="000000"/>
        </w:rPr>
        <w:br/>
        <w:t>experiments.</w:t>
      </w:r>
      <w:r w:rsidRPr="00345172">
        <w:rPr>
          <w:rFonts w:ascii="Helvetica" w:eastAsia="Times New Roman" w:hAnsi="Helvetica" w:cs="Courier New"/>
          <w:color w:val="000000"/>
        </w:rPr>
        <w:br/>
      </w:r>
      <w:r w:rsidRPr="00345172">
        <w:rPr>
          <w:rFonts w:ascii="Helvetica" w:eastAsia="Times New Roman" w:hAnsi="Helvetica" w:cs="Courier New"/>
          <w:color w:val="000000"/>
        </w:rPr>
        <w:br/>
        <w:t xml:space="preserve">1) I’m concerned about the lack of complementation of seedling phenotypes. The </w:t>
      </w:r>
      <w:r w:rsidRPr="00345172">
        <w:rPr>
          <w:rFonts w:ascii="Helvetica" w:eastAsia="Times New Roman" w:hAnsi="Helvetica" w:cs="Courier New"/>
          <w:color w:val="000000"/>
        </w:rPr>
        <w:br/>
        <w:t xml:space="preserve">authors have used a single allele of med25/pft1 for these experiments. There is </w:t>
      </w:r>
      <w:r w:rsidRPr="00345172">
        <w:rPr>
          <w:rFonts w:ascii="Helvetica" w:eastAsia="Times New Roman" w:hAnsi="Helvetica" w:cs="Courier New"/>
          <w:color w:val="000000"/>
        </w:rPr>
        <w:br/>
        <w:t xml:space="preserve">still a chance that another not identified mutation in their lines, unrelated </w:t>
      </w:r>
      <w:r w:rsidRPr="00345172">
        <w:rPr>
          <w:rFonts w:ascii="Helvetica" w:eastAsia="Times New Roman" w:hAnsi="Helvetica" w:cs="Courier New"/>
          <w:color w:val="000000"/>
        </w:rPr>
        <w:br/>
        <w:t xml:space="preserve">to pft1 could be responsible for these phenotypes. They obtained the alleles </w:t>
      </w:r>
      <w:r w:rsidRPr="00345172">
        <w:rPr>
          <w:rFonts w:ascii="Helvetica" w:eastAsia="Times New Roman" w:hAnsi="Helvetica" w:cs="Courier New"/>
          <w:color w:val="000000"/>
        </w:rPr>
        <w:br/>
        <w:t xml:space="preserve">from ABRC insertion mutant lines and this is always possible. It should be easy </w:t>
      </w:r>
      <w:r w:rsidRPr="00345172">
        <w:rPr>
          <w:rFonts w:ascii="Helvetica" w:eastAsia="Times New Roman" w:hAnsi="Helvetica" w:cs="Courier New"/>
          <w:color w:val="000000"/>
        </w:rPr>
        <w:br/>
        <w:t xml:space="preserve">to compare WT, pft1-2 and another allele of pft1 in the same conditions, to </w:t>
      </w:r>
      <w:r w:rsidRPr="00345172">
        <w:rPr>
          <w:rFonts w:ascii="Helvetica" w:eastAsia="Times New Roman" w:hAnsi="Helvetica" w:cs="Courier New"/>
          <w:color w:val="000000"/>
        </w:rPr>
        <w:br/>
        <w:t>confirm that the observed phenotypes are due to a mutation in the PFT1 gene.</w:t>
      </w:r>
    </w:p>
    <w:p w14:paraId="15CE0E32"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Helvetica" w:eastAsia="Times New Roman" w:hAnsi="Helvetica" w:cs="Courier New"/>
          <w:color w:val="002060"/>
        </w:rPr>
      </w:pPr>
    </w:p>
    <w:p w14:paraId="1D03422C"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Times New Roman" w:eastAsia="Times New Roman" w:hAnsi="Times New Roman" w:cs="Times New Roman"/>
          <w:b/>
        </w:rPr>
      </w:pPr>
      <w:r w:rsidRPr="00345172">
        <w:rPr>
          <w:rFonts w:ascii="Times New Roman" w:eastAsia="Times New Roman" w:hAnsi="Times New Roman" w:cs="Times New Roman"/>
          <w:b/>
        </w:rPr>
        <w:t xml:space="preserve">The lines expressing the WT repeat do in fact complement well for the adult traits. </w:t>
      </w:r>
    </w:p>
    <w:p w14:paraId="210E59B1"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Times New Roman" w:eastAsia="Times New Roman" w:hAnsi="Times New Roman" w:cs="Times New Roman"/>
          <w:b/>
        </w:rPr>
      </w:pPr>
      <w:r w:rsidRPr="00345172">
        <w:rPr>
          <w:rFonts w:ascii="Times New Roman" w:eastAsia="Times New Roman" w:hAnsi="Times New Roman" w:cs="Times New Roman"/>
          <w:b/>
        </w:rPr>
        <w:t xml:space="preserve">The </w:t>
      </w:r>
      <w:r w:rsidRPr="00345172">
        <w:rPr>
          <w:rFonts w:ascii="Times New Roman" w:eastAsia="Times New Roman" w:hAnsi="Times New Roman" w:cs="Times New Roman"/>
          <w:b/>
          <w:i/>
        </w:rPr>
        <w:t>pft1-1</w:t>
      </w:r>
      <w:r w:rsidRPr="00345172">
        <w:rPr>
          <w:rFonts w:ascii="Times New Roman" w:eastAsia="Times New Roman" w:hAnsi="Times New Roman" w:cs="Times New Roman"/>
          <w:b/>
        </w:rPr>
        <w:t xml:space="preserve">, </w:t>
      </w:r>
      <w:r w:rsidRPr="00345172">
        <w:rPr>
          <w:rFonts w:ascii="Times New Roman" w:eastAsia="Times New Roman" w:hAnsi="Times New Roman" w:cs="Times New Roman"/>
          <w:b/>
          <w:i/>
        </w:rPr>
        <w:t>pft1-2</w:t>
      </w:r>
      <w:r w:rsidRPr="00345172">
        <w:rPr>
          <w:rFonts w:ascii="Times New Roman" w:eastAsia="Times New Roman" w:hAnsi="Times New Roman" w:cs="Times New Roman"/>
          <w:b/>
        </w:rPr>
        <w:t xml:space="preserve">, </w:t>
      </w:r>
      <w:r w:rsidRPr="00345172">
        <w:rPr>
          <w:rFonts w:ascii="Times New Roman" w:eastAsia="Times New Roman" w:hAnsi="Times New Roman" w:cs="Times New Roman"/>
          <w:b/>
          <w:i/>
        </w:rPr>
        <w:t>pft1-3</w:t>
      </w:r>
      <w:r w:rsidRPr="00345172">
        <w:rPr>
          <w:rFonts w:ascii="Times New Roman" w:eastAsia="Times New Roman" w:hAnsi="Times New Roman" w:cs="Times New Roman"/>
          <w:b/>
        </w:rPr>
        <w:t xml:space="preserve"> mutants have all been used in previous studies, and their phenotypes are very similar (</w:t>
      </w:r>
      <w:proofErr w:type="spellStart"/>
      <w:r w:rsidRPr="00345172">
        <w:rPr>
          <w:rFonts w:ascii="Times New Roman" w:eastAsia="Times New Roman" w:hAnsi="Times New Roman" w:cs="Times New Roman"/>
          <w:b/>
        </w:rPr>
        <w:t>Sundaravelpandian</w:t>
      </w:r>
      <w:proofErr w:type="spellEnd"/>
      <w:r w:rsidRPr="00345172">
        <w:rPr>
          <w:rFonts w:ascii="Times New Roman" w:eastAsia="Times New Roman" w:hAnsi="Times New Roman" w:cs="Times New Roman"/>
          <w:b/>
        </w:rPr>
        <w:t xml:space="preserve"> </w:t>
      </w:r>
      <w:r w:rsidRPr="00345172">
        <w:rPr>
          <w:rFonts w:ascii="Times New Roman" w:eastAsia="Times New Roman" w:hAnsi="Times New Roman" w:cs="Times New Roman"/>
          <w:b/>
          <w:i/>
        </w:rPr>
        <w:t>et al</w:t>
      </w:r>
      <w:r w:rsidRPr="00345172">
        <w:rPr>
          <w:rFonts w:ascii="Times New Roman" w:eastAsia="Times New Roman" w:hAnsi="Times New Roman" w:cs="Times New Roman"/>
          <w:b/>
        </w:rPr>
        <w:t xml:space="preserve">. 2012, </w:t>
      </w:r>
      <w:proofErr w:type="spellStart"/>
      <w:r w:rsidRPr="00345172">
        <w:rPr>
          <w:rFonts w:ascii="Times New Roman" w:eastAsia="Times New Roman" w:hAnsi="Times New Roman" w:cs="Times New Roman"/>
          <w:b/>
        </w:rPr>
        <w:t>Cerdan</w:t>
      </w:r>
      <w:proofErr w:type="spellEnd"/>
      <w:r w:rsidRPr="00345172">
        <w:rPr>
          <w:rFonts w:ascii="Times New Roman" w:eastAsia="Times New Roman" w:hAnsi="Times New Roman" w:cs="Times New Roman"/>
          <w:b/>
        </w:rPr>
        <w:t xml:space="preserve"> and </w:t>
      </w:r>
      <w:proofErr w:type="spellStart"/>
      <w:r w:rsidRPr="00345172">
        <w:rPr>
          <w:rFonts w:ascii="Times New Roman" w:eastAsia="Times New Roman" w:hAnsi="Times New Roman" w:cs="Times New Roman"/>
          <w:b/>
        </w:rPr>
        <w:t>Chory</w:t>
      </w:r>
      <w:proofErr w:type="spellEnd"/>
      <w:r w:rsidRPr="00345172">
        <w:rPr>
          <w:rFonts w:ascii="Times New Roman" w:eastAsia="Times New Roman" w:hAnsi="Times New Roman" w:cs="Times New Roman"/>
          <w:b/>
        </w:rPr>
        <w:t xml:space="preserve"> 2003). Furthermore, flowering time phenotypes for </w:t>
      </w:r>
      <w:r w:rsidRPr="00345172">
        <w:rPr>
          <w:rFonts w:ascii="Times New Roman" w:eastAsia="Times New Roman" w:hAnsi="Times New Roman" w:cs="Times New Roman"/>
          <w:b/>
          <w:i/>
        </w:rPr>
        <w:t>pft1-2</w:t>
      </w:r>
      <w:r w:rsidRPr="00345172">
        <w:rPr>
          <w:rFonts w:ascii="Times New Roman" w:eastAsia="Times New Roman" w:hAnsi="Times New Roman" w:cs="Times New Roman"/>
          <w:b/>
        </w:rPr>
        <w:t xml:space="preserve"> and </w:t>
      </w:r>
      <w:r w:rsidRPr="00345172">
        <w:rPr>
          <w:rFonts w:ascii="Times New Roman" w:eastAsia="Times New Roman" w:hAnsi="Times New Roman" w:cs="Times New Roman"/>
          <w:b/>
          <w:i/>
        </w:rPr>
        <w:t>pft1-1</w:t>
      </w:r>
      <w:r w:rsidRPr="00345172">
        <w:rPr>
          <w:rFonts w:ascii="Times New Roman" w:eastAsia="Times New Roman" w:hAnsi="Times New Roman" w:cs="Times New Roman"/>
          <w:b/>
        </w:rPr>
        <w:t xml:space="preserve"> are the same, so we are confident that the phenotype we observe is due to the </w:t>
      </w:r>
      <w:r w:rsidRPr="00345172">
        <w:rPr>
          <w:rFonts w:ascii="Times New Roman" w:eastAsia="Times New Roman" w:hAnsi="Times New Roman" w:cs="Times New Roman"/>
          <w:b/>
          <w:i/>
        </w:rPr>
        <w:t>pft1</w:t>
      </w:r>
      <w:r w:rsidRPr="00345172">
        <w:rPr>
          <w:rFonts w:ascii="Times New Roman" w:eastAsia="Times New Roman" w:hAnsi="Times New Roman" w:cs="Times New Roman"/>
          <w:b/>
        </w:rPr>
        <w:t xml:space="preserve"> mutation alone. </w:t>
      </w:r>
    </w:p>
    <w:p w14:paraId="3E93AE9F"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Times New Roman" w:eastAsia="Times New Roman" w:hAnsi="Times New Roman" w:cs="Times New Roman"/>
          <w:b/>
        </w:rPr>
      </w:pPr>
      <w:r w:rsidRPr="00345172">
        <w:rPr>
          <w:rFonts w:ascii="Times New Roman" w:eastAsia="Times New Roman" w:hAnsi="Times New Roman" w:cs="Times New Roman"/>
          <w:b/>
        </w:rPr>
        <w:t xml:space="preserve">Furthermore, it is known that different mutant alleles of the same gene can give rise to different phenotypes. It is not clear that observing different phenotypes for another </w:t>
      </w:r>
      <w:r w:rsidRPr="00345172">
        <w:rPr>
          <w:rFonts w:ascii="Times New Roman" w:eastAsia="Times New Roman" w:hAnsi="Times New Roman" w:cs="Times New Roman"/>
          <w:b/>
          <w:i/>
        </w:rPr>
        <w:t>pft1</w:t>
      </w:r>
      <w:r w:rsidRPr="00345172">
        <w:rPr>
          <w:rFonts w:ascii="Times New Roman" w:eastAsia="Times New Roman" w:hAnsi="Times New Roman" w:cs="Times New Roman"/>
          <w:b/>
        </w:rPr>
        <w:t xml:space="preserve"> mutant would necessarily indicate that the phenotype we observe is due to another mutation, as opposed to </w:t>
      </w:r>
      <w:r w:rsidRPr="00345172">
        <w:rPr>
          <w:rFonts w:ascii="Times New Roman" w:eastAsia="Times New Roman" w:hAnsi="Times New Roman" w:cs="Times New Roman"/>
          <w:b/>
          <w:i/>
        </w:rPr>
        <w:t>pft1</w:t>
      </w:r>
      <w:r w:rsidRPr="00345172">
        <w:rPr>
          <w:rFonts w:ascii="Times New Roman" w:eastAsia="Times New Roman" w:hAnsi="Times New Roman" w:cs="Times New Roman"/>
          <w:b/>
        </w:rPr>
        <w:t xml:space="preserve"> </w:t>
      </w:r>
      <w:proofErr w:type="spellStart"/>
      <w:r w:rsidRPr="00345172">
        <w:rPr>
          <w:rFonts w:ascii="Times New Roman" w:eastAsia="Times New Roman" w:hAnsi="Times New Roman" w:cs="Times New Roman"/>
          <w:b/>
        </w:rPr>
        <w:t>hypomorphism</w:t>
      </w:r>
      <w:proofErr w:type="spellEnd"/>
      <w:r w:rsidRPr="00345172">
        <w:rPr>
          <w:rFonts w:ascii="Times New Roman" w:eastAsia="Times New Roman" w:hAnsi="Times New Roman" w:cs="Times New Roman"/>
          <w:b/>
        </w:rPr>
        <w:t xml:space="preserve">. To be entirely certain, we would probably need to reconstruct all transgenic lines in a different mutant background, which we consider to be too burdensome. As suggested in the text, we ascribe the differences to the fact that the </w:t>
      </w:r>
      <w:r w:rsidRPr="00345172">
        <w:rPr>
          <w:rFonts w:ascii="Times New Roman" w:eastAsia="Times New Roman" w:hAnsi="Times New Roman" w:cs="Times New Roman"/>
          <w:b/>
          <w:i/>
        </w:rPr>
        <w:t>PFT1</w:t>
      </w:r>
      <w:r w:rsidRPr="00345172">
        <w:rPr>
          <w:rFonts w:ascii="Times New Roman" w:eastAsia="Times New Roman" w:hAnsi="Times New Roman" w:cs="Times New Roman"/>
          <w:b/>
        </w:rPr>
        <w:t xml:space="preserve"> gene has two different splice forms, of which we only complemented one. </w:t>
      </w:r>
    </w:p>
    <w:p w14:paraId="429EE300"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Helvetica" w:eastAsia="Times New Roman" w:hAnsi="Helvetica" w:cs="Courier New"/>
          <w:color w:val="000000"/>
        </w:rPr>
      </w:pPr>
      <w:r w:rsidRPr="00345172">
        <w:rPr>
          <w:rFonts w:ascii="Times New Roman" w:eastAsia="Times New Roman" w:hAnsi="Times New Roman" w:cs="Times New Roman"/>
          <w:b/>
        </w:rPr>
        <w:br/>
      </w:r>
      <w:r w:rsidRPr="00345172">
        <w:rPr>
          <w:rFonts w:ascii="Helvetica" w:eastAsia="Times New Roman" w:hAnsi="Helvetica" w:cs="Courier New"/>
          <w:color w:val="000000"/>
        </w:rPr>
        <w:t xml:space="preserve">2) For hypocotyl length measurements, the authors used dark grown seedlings. I </w:t>
      </w:r>
      <w:r w:rsidRPr="00345172">
        <w:rPr>
          <w:rFonts w:ascii="Helvetica" w:eastAsia="Times New Roman" w:hAnsi="Helvetica" w:cs="Courier New"/>
          <w:color w:val="000000"/>
        </w:rPr>
        <w:br/>
        <w:t xml:space="preserve">think the manuscript could be improved by performing simple light-response </w:t>
      </w:r>
      <w:r w:rsidRPr="00345172">
        <w:rPr>
          <w:rFonts w:ascii="Helvetica" w:eastAsia="Times New Roman" w:hAnsi="Helvetica" w:cs="Courier New"/>
          <w:color w:val="000000"/>
        </w:rPr>
        <w:br/>
        <w:t xml:space="preserve">experiments, similar to those reported by </w:t>
      </w:r>
      <w:proofErr w:type="spellStart"/>
      <w:r w:rsidRPr="00345172">
        <w:rPr>
          <w:rFonts w:ascii="Helvetica" w:eastAsia="Times New Roman" w:hAnsi="Helvetica" w:cs="Courier New"/>
          <w:color w:val="000000"/>
        </w:rPr>
        <w:t>Klose</w:t>
      </w:r>
      <w:proofErr w:type="spellEnd"/>
      <w:r w:rsidRPr="00345172">
        <w:rPr>
          <w:rFonts w:ascii="Helvetica" w:eastAsia="Times New Roman" w:hAnsi="Helvetica" w:cs="Courier New"/>
          <w:color w:val="000000"/>
        </w:rPr>
        <w:t xml:space="preserve"> et al 2012 and </w:t>
      </w:r>
      <w:proofErr w:type="spellStart"/>
      <w:r w:rsidRPr="00345172">
        <w:rPr>
          <w:rFonts w:ascii="Helvetica" w:eastAsia="Times New Roman" w:hAnsi="Helvetica" w:cs="Courier New"/>
          <w:color w:val="000000"/>
        </w:rPr>
        <w:t>Cerdan</w:t>
      </w:r>
      <w:proofErr w:type="spellEnd"/>
      <w:r w:rsidRPr="00345172">
        <w:rPr>
          <w:rFonts w:ascii="Helvetica" w:eastAsia="Times New Roman" w:hAnsi="Helvetica" w:cs="Courier New"/>
          <w:color w:val="000000"/>
        </w:rPr>
        <w:t xml:space="preserve"> et al </w:t>
      </w:r>
      <w:r w:rsidRPr="00345172">
        <w:rPr>
          <w:rFonts w:ascii="Helvetica" w:eastAsia="Times New Roman" w:hAnsi="Helvetica" w:cs="Courier New"/>
          <w:color w:val="000000"/>
        </w:rPr>
        <w:br/>
        <w:t xml:space="preserve">2003. The small differences they observe in dark grown seedlings could be </w:t>
      </w:r>
      <w:r w:rsidRPr="00345172">
        <w:rPr>
          <w:rFonts w:ascii="Helvetica" w:eastAsia="Times New Roman" w:hAnsi="Helvetica" w:cs="Courier New"/>
          <w:color w:val="000000"/>
        </w:rPr>
        <w:br/>
        <w:t xml:space="preserve">indeed due to different seed batches, whereas a response to light (Red and far </w:t>
      </w:r>
      <w:r w:rsidRPr="00345172">
        <w:rPr>
          <w:rFonts w:ascii="Helvetica" w:eastAsia="Times New Roman" w:hAnsi="Helvetica" w:cs="Courier New"/>
          <w:color w:val="000000"/>
        </w:rPr>
        <w:br/>
        <w:t xml:space="preserve">red light) would be more robust. The authors could also express their data </w:t>
      </w:r>
      <w:r w:rsidRPr="00345172">
        <w:rPr>
          <w:rFonts w:ascii="Helvetica" w:eastAsia="Times New Roman" w:hAnsi="Helvetica" w:cs="Courier New"/>
          <w:color w:val="000000"/>
        </w:rPr>
        <w:br/>
        <w:t>relative to dark controls.</w:t>
      </w:r>
    </w:p>
    <w:p w14:paraId="64775DA6"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Helvetica" w:eastAsia="Times New Roman" w:hAnsi="Helvetica" w:cs="Courier New"/>
          <w:color w:val="000000"/>
        </w:rPr>
      </w:pPr>
    </w:p>
    <w:p w14:paraId="5250A3A9" w14:textId="514A45A4"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Times New Roman" w:eastAsia="Times New Roman" w:hAnsi="Times New Roman" w:cs="Times New Roman"/>
          <w:b/>
        </w:rPr>
      </w:pPr>
      <w:r w:rsidRPr="00345172">
        <w:rPr>
          <w:rFonts w:ascii="Times New Roman" w:eastAsia="Times New Roman" w:hAnsi="Times New Roman" w:cs="Times New Roman"/>
          <w:b/>
        </w:rPr>
        <w:t xml:space="preserve">Reviewer #2 is concerned by the lack of complementation of </w:t>
      </w:r>
      <w:r w:rsidRPr="00345172">
        <w:rPr>
          <w:rFonts w:ascii="Times New Roman" w:eastAsia="Times New Roman" w:hAnsi="Times New Roman" w:cs="Times New Roman"/>
          <w:b/>
          <w:i/>
        </w:rPr>
        <w:t>pft1-2</w:t>
      </w:r>
      <w:r w:rsidRPr="00345172">
        <w:rPr>
          <w:rFonts w:ascii="Times New Roman" w:eastAsia="Times New Roman" w:hAnsi="Times New Roman" w:cs="Times New Roman"/>
          <w:b/>
        </w:rPr>
        <w:t xml:space="preserve"> by our transgenic lines and think that different batches of seeds could cause it. He suggests </w:t>
      </w:r>
      <w:r w:rsidR="00AE7FE2">
        <w:rPr>
          <w:rFonts w:ascii="Times New Roman" w:eastAsia="Times New Roman" w:hAnsi="Times New Roman" w:cs="Times New Roman"/>
          <w:b/>
        </w:rPr>
        <w:t>looking at light-</w:t>
      </w:r>
      <w:r w:rsidRPr="00345172">
        <w:rPr>
          <w:rFonts w:ascii="Times New Roman" w:eastAsia="Times New Roman" w:hAnsi="Times New Roman" w:cs="Times New Roman"/>
          <w:b/>
        </w:rPr>
        <w:t>grown seedlings to prevent the effect of different seeds batches.</w:t>
      </w:r>
    </w:p>
    <w:p w14:paraId="7AA37BFC"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Times New Roman" w:eastAsia="Times New Roman" w:hAnsi="Times New Roman" w:cs="Times New Roman"/>
          <w:b/>
        </w:rPr>
      </w:pPr>
    </w:p>
    <w:p w14:paraId="6CD85A78"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Times New Roman" w:eastAsia="Times New Roman" w:hAnsi="Times New Roman" w:cs="Times New Roman"/>
          <w:b/>
        </w:rPr>
      </w:pPr>
      <w:r w:rsidRPr="00345172">
        <w:rPr>
          <w:rFonts w:ascii="Times New Roman" w:eastAsia="Times New Roman" w:hAnsi="Times New Roman" w:cs="Times New Roman"/>
          <w:b/>
        </w:rPr>
        <w:t xml:space="preserve">We consider it unlikely that differences in seed batches are responsible for the effects observed. For example, the Col-0 and </w:t>
      </w:r>
      <w:r w:rsidRPr="00345172">
        <w:rPr>
          <w:rFonts w:ascii="Times New Roman" w:eastAsia="Times New Roman" w:hAnsi="Times New Roman" w:cs="Times New Roman"/>
          <w:b/>
          <w:i/>
        </w:rPr>
        <w:t xml:space="preserve">pft1-2 </w:t>
      </w:r>
      <w:r w:rsidRPr="00345172">
        <w:rPr>
          <w:rFonts w:ascii="Times New Roman" w:eastAsia="Times New Roman" w:hAnsi="Times New Roman" w:cs="Times New Roman"/>
          <w:b/>
        </w:rPr>
        <w:t xml:space="preserve">line seeds were harvested at the same time, so the difference between them cannot be attributable to a batch effect. It is true that the seeds for the transgenic lines were harvested somewhat later, but it would be strange that the consensus of multiple transgenic lines is the same as one of the other batches. Furthermore, if the dark hypocotyl phenotype were so sensitive, one would expect substantial differences, or at least more variance, between the different </w:t>
      </w:r>
      <w:proofErr w:type="spellStart"/>
      <w:r w:rsidRPr="00345172">
        <w:rPr>
          <w:rFonts w:ascii="Times New Roman" w:eastAsia="Times New Roman" w:hAnsi="Times New Roman" w:cs="Times New Roman"/>
          <w:b/>
        </w:rPr>
        <w:t>transgenics</w:t>
      </w:r>
      <w:proofErr w:type="spellEnd"/>
      <w:r w:rsidRPr="00345172">
        <w:rPr>
          <w:rFonts w:ascii="Times New Roman" w:eastAsia="Times New Roman" w:hAnsi="Times New Roman" w:cs="Times New Roman"/>
          <w:b/>
        </w:rPr>
        <w:t xml:space="preserve">, which we do not observe. </w:t>
      </w:r>
    </w:p>
    <w:p w14:paraId="4313AB66"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Times New Roman" w:eastAsia="Times New Roman" w:hAnsi="Times New Roman" w:cs="Times New Roman"/>
          <w:b/>
        </w:rPr>
      </w:pPr>
    </w:p>
    <w:p w14:paraId="64A340FE"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Times New Roman" w:eastAsia="Times New Roman" w:hAnsi="Times New Roman" w:cs="Times New Roman"/>
          <w:b/>
        </w:rPr>
      </w:pPr>
      <w:r w:rsidRPr="00345172">
        <w:rPr>
          <w:rFonts w:ascii="Times New Roman" w:eastAsia="Times New Roman" w:hAnsi="Times New Roman" w:cs="Times New Roman"/>
          <w:b/>
        </w:rPr>
        <w:t xml:space="preserve">While light response is an interesting trait, it is not clear to us what it adds in addition to the various other phenotypes we have assayed. For germination, for instance, there is a dramatic difference between WT and </w:t>
      </w:r>
      <w:r w:rsidRPr="00345172">
        <w:rPr>
          <w:rFonts w:ascii="Times New Roman" w:eastAsia="Times New Roman" w:hAnsi="Times New Roman" w:cs="Times New Roman"/>
          <w:b/>
          <w:i/>
        </w:rPr>
        <w:t xml:space="preserve">pft1 </w:t>
      </w:r>
      <w:r w:rsidRPr="00345172">
        <w:rPr>
          <w:rFonts w:ascii="Times New Roman" w:eastAsia="Times New Roman" w:hAnsi="Times New Roman" w:cs="Times New Roman"/>
          <w:b/>
        </w:rPr>
        <w:t xml:space="preserve">that we are able to mostly rescue with most of the lines (Figure 3B). While the hypocotyl data on its own may not be entirely convincing, we point to the large number of other phenotypes which do complement in our transgenic lines (even early seedling phenotypes). If we were specifically interested in the function of PFT1 in the biology of light response, </w:t>
      </w:r>
      <w:proofErr w:type="spellStart"/>
      <w:r w:rsidRPr="00345172">
        <w:rPr>
          <w:rFonts w:ascii="Times New Roman" w:eastAsia="Times New Roman" w:hAnsi="Times New Roman" w:cs="Times New Roman"/>
          <w:b/>
        </w:rPr>
        <w:t>photomorphogenesis</w:t>
      </w:r>
      <w:proofErr w:type="spellEnd"/>
      <w:r w:rsidRPr="00345172">
        <w:rPr>
          <w:rFonts w:ascii="Times New Roman" w:eastAsia="Times New Roman" w:hAnsi="Times New Roman" w:cs="Times New Roman"/>
          <w:b/>
        </w:rPr>
        <w:t xml:space="preserve">, or stem elongation, the suggested experiments would be natural extensions. However, we are more interested in the performance of different STR variants in a diverse collection of PFT1-related phenotypes, for evaluating the importance of this conserved domain </w:t>
      </w:r>
      <w:proofErr w:type="spellStart"/>
      <w:r w:rsidRPr="00345172">
        <w:rPr>
          <w:rFonts w:ascii="Times New Roman" w:eastAsia="Times New Roman" w:hAnsi="Times New Roman" w:cs="Times New Roman"/>
          <w:b/>
        </w:rPr>
        <w:t>organismally</w:t>
      </w:r>
      <w:proofErr w:type="spellEnd"/>
      <w:r w:rsidRPr="00345172">
        <w:rPr>
          <w:rFonts w:ascii="Times New Roman" w:eastAsia="Times New Roman" w:hAnsi="Times New Roman" w:cs="Times New Roman"/>
          <w:b/>
        </w:rPr>
        <w:t xml:space="preserve">. </w:t>
      </w:r>
    </w:p>
    <w:p w14:paraId="6601416A"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Times New Roman" w:eastAsia="Times New Roman" w:hAnsi="Times New Roman" w:cs="Times New Roman"/>
          <w:b/>
        </w:rPr>
      </w:pPr>
    </w:p>
    <w:p w14:paraId="593763FC"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Times New Roman" w:eastAsia="Times New Roman" w:hAnsi="Times New Roman" w:cs="Times New Roman"/>
          <w:b/>
          <w:highlight w:val="green"/>
        </w:rPr>
      </w:pPr>
      <w:commentRangeStart w:id="58"/>
      <w:r w:rsidRPr="00345172">
        <w:rPr>
          <w:rFonts w:ascii="Times New Roman" w:eastAsia="Times New Roman" w:hAnsi="Times New Roman" w:cs="Times New Roman"/>
          <w:b/>
          <w:highlight w:val="green"/>
        </w:rPr>
        <w:t xml:space="preserve">First, we look at hypocotyl from dark grown seedlings because they are longer than the ones from light grown </w:t>
      </w:r>
      <w:proofErr w:type="gramStart"/>
      <w:r w:rsidRPr="00345172">
        <w:rPr>
          <w:rFonts w:ascii="Times New Roman" w:eastAsia="Times New Roman" w:hAnsi="Times New Roman" w:cs="Times New Roman"/>
          <w:b/>
          <w:highlight w:val="green"/>
        </w:rPr>
        <w:t>seedlings which</w:t>
      </w:r>
      <w:proofErr w:type="gramEnd"/>
      <w:r w:rsidRPr="00345172">
        <w:rPr>
          <w:rFonts w:ascii="Times New Roman" w:eastAsia="Times New Roman" w:hAnsi="Times New Roman" w:cs="Times New Roman"/>
          <w:b/>
          <w:highlight w:val="green"/>
        </w:rPr>
        <w:t xml:space="preserve"> enable to see small length variation. Light grown seedlings have short hypocotyls with very small length variation and thus the length differences will be even harder to observe. Since we don’t see differences in hypocotyl length of dark grown hypocotyls we don’t think that we will see differences by looking at hypocotyl from light grown seedlings.</w:t>
      </w:r>
      <w:commentRangeEnd w:id="58"/>
      <w:r w:rsidRPr="00345172">
        <w:rPr>
          <w:rStyle w:val="CommentReference"/>
          <w:rFonts w:ascii="Times New Roman" w:hAnsi="Times New Roman" w:cs="Times New Roman"/>
          <w:b/>
          <w:sz w:val="24"/>
          <w:szCs w:val="24"/>
          <w:highlight w:val="green"/>
        </w:rPr>
        <w:commentReference w:id="58"/>
      </w:r>
      <w:r w:rsidRPr="00345172">
        <w:rPr>
          <w:rFonts w:ascii="Times New Roman" w:eastAsia="Times New Roman" w:hAnsi="Times New Roman" w:cs="Times New Roman"/>
          <w:b/>
          <w:highlight w:val="green"/>
        </w:rPr>
        <w:t xml:space="preserve"> Furthermore, adding a 7</w:t>
      </w:r>
      <w:r w:rsidRPr="00345172">
        <w:rPr>
          <w:rFonts w:ascii="Times New Roman" w:eastAsia="Times New Roman" w:hAnsi="Times New Roman" w:cs="Times New Roman"/>
          <w:b/>
          <w:highlight w:val="green"/>
          <w:vertAlign w:val="superscript"/>
        </w:rPr>
        <w:t>th</w:t>
      </w:r>
      <w:r w:rsidRPr="00345172">
        <w:rPr>
          <w:rFonts w:ascii="Times New Roman" w:eastAsia="Times New Roman" w:hAnsi="Times New Roman" w:cs="Times New Roman"/>
          <w:b/>
          <w:highlight w:val="green"/>
        </w:rPr>
        <w:t xml:space="preserve"> phenotype that we are unlikely being able to measure will complicate the manuscript instead of improving it. </w:t>
      </w:r>
    </w:p>
    <w:p w14:paraId="3D03AAA4"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Helvetica" w:eastAsia="Times New Roman" w:hAnsi="Helvetica" w:cs="Courier New"/>
          <w:color w:val="000000"/>
        </w:rPr>
      </w:pPr>
      <w:r w:rsidRPr="00345172">
        <w:rPr>
          <w:rFonts w:ascii="Times New Roman" w:eastAsia="Times New Roman" w:hAnsi="Times New Roman" w:cs="Times New Roman"/>
          <w:b/>
          <w:highlight w:val="green"/>
        </w:rPr>
        <w:t xml:space="preserve">Secondly, even though transgenic lines seeds are from the same batch but from a different batch than </w:t>
      </w:r>
      <w:r w:rsidRPr="00345172">
        <w:rPr>
          <w:rFonts w:ascii="Times New Roman" w:eastAsia="Times New Roman" w:hAnsi="Times New Roman" w:cs="Times New Roman"/>
          <w:b/>
          <w:i/>
          <w:highlight w:val="green"/>
        </w:rPr>
        <w:t>pft1-2</w:t>
      </w:r>
      <w:r w:rsidRPr="00345172">
        <w:rPr>
          <w:rFonts w:ascii="Times New Roman" w:eastAsia="Times New Roman" w:hAnsi="Times New Roman" w:cs="Times New Roman"/>
          <w:b/>
          <w:highlight w:val="green"/>
        </w:rPr>
        <w:t xml:space="preserve"> and col-0, these seeds batches have been used for all the other experiments presented in the manuscript. In the others experiments we do see a complementation of </w:t>
      </w:r>
      <w:r w:rsidRPr="00345172">
        <w:rPr>
          <w:rFonts w:ascii="Times New Roman" w:eastAsia="Times New Roman" w:hAnsi="Times New Roman" w:cs="Times New Roman"/>
          <w:b/>
          <w:i/>
          <w:highlight w:val="green"/>
        </w:rPr>
        <w:t>pft1-2</w:t>
      </w:r>
      <w:r w:rsidRPr="00345172">
        <w:rPr>
          <w:rFonts w:ascii="Times New Roman" w:eastAsia="Times New Roman" w:hAnsi="Times New Roman" w:cs="Times New Roman"/>
          <w:b/>
          <w:highlight w:val="green"/>
        </w:rPr>
        <w:t xml:space="preserve"> by the WT repeat, so it is unlikely that seed batches are why we can’t complement our mutant phenotype. In addition, we have three different transgenic lines per </w:t>
      </w:r>
      <w:proofErr w:type="gramStart"/>
      <w:r w:rsidRPr="00345172">
        <w:rPr>
          <w:rFonts w:ascii="Times New Roman" w:eastAsia="Times New Roman" w:hAnsi="Times New Roman" w:cs="Times New Roman"/>
          <w:b/>
          <w:highlight w:val="green"/>
        </w:rPr>
        <w:t>construct which</w:t>
      </w:r>
      <w:proofErr w:type="gramEnd"/>
      <w:r w:rsidRPr="00345172">
        <w:rPr>
          <w:rFonts w:ascii="Times New Roman" w:eastAsia="Times New Roman" w:hAnsi="Times New Roman" w:cs="Times New Roman"/>
          <w:b/>
          <w:highlight w:val="green"/>
        </w:rPr>
        <w:t xml:space="preserve"> show the same phenotype.</w:t>
      </w:r>
      <w:r w:rsidRPr="00345172">
        <w:rPr>
          <w:rFonts w:ascii="Times New Roman" w:eastAsia="Times New Roman" w:hAnsi="Times New Roman" w:cs="Times New Roman"/>
          <w:b/>
        </w:rPr>
        <w:br/>
      </w:r>
    </w:p>
    <w:p w14:paraId="50B6253A"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Helvetica" w:eastAsia="Times New Roman" w:hAnsi="Helvetica" w:cs="Courier New"/>
          <w:color w:val="000000"/>
        </w:rPr>
      </w:pPr>
      <w:r w:rsidRPr="00345172">
        <w:rPr>
          <w:rFonts w:ascii="Helvetica" w:eastAsia="Times New Roman" w:hAnsi="Helvetica" w:cs="Courier New"/>
          <w:color w:val="000000"/>
        </w:rPr>
        <w:t xml:space="preserve">3) For germination experiments: ¿Were seed batches obtained in the same </w:t>
      </w:r>
      <w:r w:rsidRPr="00345172">
        <w:rPr>
          <w:rFonts w:ascii="Helvetica" w:eastAsia="Times New Roman" w:hAnsi="Helvetica" w:cs="Courier New"/>
          <w:color w:val="000000"/>
        </w:rPr>
        <w:br/>
        <w:t>conditions? ¿How many seed batches were used?</w:t>
      </w:r>
    </w:p>
    <w:p w14:paraId="76BEFF21"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Helvetica" w:eastAsia="Times New Roman" w:hAnsi="Helvetica" w:cs="Courier New"/>
          <w:color w:val="002060"/>
        </w:rPr>
      </w:pPr>
    </w:p>
    <w:p w14:paraId="184E85C2"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Times New Roman" w:eastAsia="Times New Roman" w:hAnsi="Times New Roman" w:cs="Times New Roman"/>
          <w:b/>
        </w:rPr>
      </w:pPr>
      <w:r w:rsidRPr="00345172">
        <w:rPr>
          <w:rFonts w:ascii="Times New Roman" w:eastAsia="Times New Roman" w:hAnsi="Times New Roman" w:cs="Times New Roman"/>
          <w:b/>
        </w:rPr>
        <w:t xml:space="preserve">As mentioned above, seeds of our transgenic lines are from the same batch (collected at the same time) but differ from </w:t>
      </w:r>
      <w:r w:rsidRPr="00345172">
        <w:rPr>
          <w:rFonts w:ascii="Times New Roman" w:eastAsia="Times New Roman" w:hAnsi="Times New Roman" w:cs="Times New Roman"/>
          <w:b/>
          <w:i/>
        </w:rPr>
        <w:t>pft1-2</w:t>
      </w:r>
      <w:r w:rsidRPr="00345172">
        <w:rPr>
          <w:rFonts w:ascii="Times New Roman" w:eastAsia="Times New Roman" w:hAnsi="Times New Roman" w:cs="Times New Roman"/>
          <w:b/>
        </w:rPr>
        <w:t xml:space="preserve"> and Col-0 batches (which were in turn collected together). All batches are derived from plants grown in soil in a plant room under long days. All the lines have been grown in the same conditions. The batches used for the germination assay are the same as the ones we used for all the other assays. All the lines have a 100% germination rate in control conditions. Consequently, we observe that variation within like </w:t>
      </w:r>
      <w:proofErr w:type="gramStart"/>
      <w:r w:rsidRPr="00345172">
        <w:rPr>
          <w:rFonts w:ascii="Times New Roman" w:eastAsia="Times New Roman" w:hAnsi="Times New Roman" w:cs="Times New Roman"/>
          <w:b/>
        </w:rPr>
        <w:t>batches is</w:t>
      </w:r>
      <w:proofErr w:type="gramEnd"/>
      <w:r w:rsidRPr="00345172">
        <w:rPr>
          <w:rFonts w:ascii="Times New Roman" w:eastAsia="Times New Roman" w:hAnsi="Times New Roman" w:cs="Times New Roman"/>
          <w:b/>
        </w:rPr>
        <w:t xml:space="preserve"> in fact largely due to genotype (Figure 3B). </w:t>
      </w:r>
      <w:r w:rsidRPr="00345172">
        <w:rPr>
          <w:rFonts w:ascii="Times New Roman" w:eastAsia="Times New Roman" w:hAnsi="Times New Roman" w:cs="Times New Roman"/>
          <w:b/>
        </w:rPr>
        <w:br/>
      </w:r>
    </w:p>
    <w:p w14:paraId="176E2531"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Helvetica" w:eastAsia="Times New Roman" w:hAnsi="Helvetica" w:cs="Courier New"/>
          <w:color w:val="000000"/>
        </w:rPr>
      </w:pPr>
      <w:r w:rsidRPr="00345172">
        <w:rPr>
          <w:rFonts w:ascii="Helvetica" w:eastAsia="Times New Roman" w:hAnsi="Helvetica" w:cs="Courier New"/>
          <w:color w:val="000000"/>
        </w:rPr>
        <w:t xml:space="preserve">3) They root length phenotypes could be discussed more in the light of a recent </w:t>
      </w:r>
      <w:r w:rsidRPr="00345172">
        <w:rPr>
          <w:rFonts w:ascii="Helvetica" w:eastAsia="Times New Roman" w:hAnsi="Helvetica" w:cs="Courier New"/>
          <w:color w:val="000000"/>
        </w:rPr>
        <w:br/>
        <w:t>paper by Raya-Gonzalez et al (2014) which seems to differ.</w:t>
      </w:r>
    </w:p>
    <w:p w14:paraId="779587BD"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Helvetica" w:eastAsia="Times New Roman" w:hAnsi="Helvetica" w:cs="Courier New"/>
          <w:color w:val="002060"/>
        </w:rPr>
      </w:pPr>
    </w:p>
    <w:p w14:paraId="3E854DAE"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Times New Roman" w:eastAsia="Times New Roman" w:hAnsi="Times New Roman" w:cs="Times New Roman"/>
          <w:b/>
        </w:rPr>
      </w:pPr>
      <w:r w:rsidRPr="00345172">
        <w:rPr>
          <w:rFonts w:ascii="Times New Roman" w:eastAsia="Times New Roman" w:hAnsi="Times New Roman" w:cs="Times New Roman"/>
          <w:b/>
        </w:rPr>
        <w:t xml:space="preserve">We do not think that our root length phenotypes are comparable to those of Raya-Gonzalez </w:t>
      </w:r>
      <w:r w:rsidRPr="00345172">
        <w:rPr>
          <w:rFonts w:ascii="Times New Roman" w:eastAsia="Times New Roman" w:hAnsi="Times New Roman" w:cs="Times New Roman"/>
          <w:b/>
          <w:i/>
        </w:rPr>
        <w:t xml:space="preserve">et al </w:t>
      </w:r>
      <w:r w:rsidRPr="00345172">
        <w:rPr>
          <w:rFonts w:ascii="Times New Roman" w:eastAsia="Times New Roman" w:hAnsi="Times New Roman" w:cs="Times New Roman"/>
          <w:b/>
        </w:rPr>
        <w:t xml:space="preserve">(2014) because our plants were dark-grown, whereas theirs were </w:t>
      </w:r>
      <w:proofErr w:type="gramStart"/>
      <w:r w:rsidRPr="00345172">
        <w:rPr>
          <w:rFonts w:ascii="Times New Roman" w:eastAsia="Times New Roman" w:hAnsi="Times New Roman" w:cs="Times New Roman"/>
          <w:b/>
        </w:rPr>
        <w:t>light-grown</w:t>
      </w:r>
      <w:proofErr w:type="gramEnd"/>
      <w:r w:rsidRPr="00345172">
        <w:rPr>
          <w:rFonts w:ascii="Times New Roman" w:eastAsia="Times New Roman" w:hAnsi="Times New Roman" w:cs="Times New Roman"/>
          <w:b/>
        </w:rPr>
        <w:t>. This obviously has substantial consequences for root elongation.</w:t>
      </w:r>
    </w:p>
    <w:p w14:paraId="1B01D4F8"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Helvetica" w:eastAsia="Times New Roman" w:hAnsi="Helvetica" w:cs="Courier New"/>
          <w:color w:val="000000"/>
        </w:rPr>
      </w:pPr>
    </w:p>
    <w:p w14:paraId="3053EFE2"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Helvetica" w:eastAsia="Times New Roman" w:hAnsi="Helvetica" w:cs="Courier New"/>
          <w:color w:val="000000"/>
        </w:rPr>
      </w:pPr>
      <w:r w:rsidRPr="00345172">
        <w:rPr>
          <w:rFonts w:ascii="Helvetica" w:eastAsia="Times New Roman" w:hAnsi="Helvetica" w:cs="Courier New"/>
          <w:color w:val="000000"/>
        </w:rPr>
        <w:t xml:space="preserve">4) In page 5, last part of first paragraph is unclear (starts </w:t>
      </w:r>
      <w:r w:rsidRPr="00345172">
        <w:rPr>
          <w:rFonts w:ascii="Helvetica" w:eastAsia="Times New Roman" w:hAnsi="Helvetica" w:cs="Courier New"/>
          <w:color w:val="000000"/>
        </w:rPr>
        <w:br/>
        <w:t>with “specifically, STRs that are conserved…”</w:t>
      </w:r>
    </w:p>
    <w:p w14:paraId="54C9FFBA" w14:textId="77777777" w:rsid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Helvetica" w:eastAsia="Times New Roman" w:hAnsi="Helvetica" w:cs="Courier New"/>
          <w:color w:val="002060"/>
        </w:rPr>
      </w:pPr>
    </w:p>
    <w:p w14:paraId="1F267703" w14:textId="77777777" w:rsidR="00345172" w:rsidRPr="0063795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Times New Roman" w:eastAsia="Times New Roman" w:hAnsi="Times New Roman" w:cs="Times New Roman"/>
          <w:b/>
        </w:rPr>
      </w:pPr>
      <w:r w:rsidRPr="00637952">
        <w:rPr>
          <w:rFonts w:ascii="Times New Roman" w:eastAsia="Times New Roman" w:hAnsi="Times New Roman" w:cs="Times New Roman"/>
          <w:b/>
        </w:rPr>
        <w:t xml:space="preserve">We wanted to point out that different </w:t>
      </w:r>
      <w:proofErr w:type="gramStart"/>
      <w:r w:rsidRPr="00637952">
        <w:rPr>
          <w:rFonts w:ascii="Times New Roman" w:eastAsia="Times New Roman" w:hAnsi="Times New Roman" w:cs="Times New Roman"/>
          <w:b/>
        </w:rPr>
        <w:t>class of STR exist</w:t>
      </w:r>
      <w:proofErr w:type="gramEnd"/>
      <w:r w:rsidRPr="00637952">
        <w:rPr>
          <w:rFonts w:ascii="Times New Roman" w:eastAsia="Times New Roman" w:hAnsi="Times New Roman" w:cs="Times New Roman"/>
          <w:b/>
        </w:rPr>
        <w:t xml:space="preserve"> in genomes. </w:t>
      </w:r>
      <w:proofErr w:type="gramStart"/>
      <w:r w:rsidRPr="00637952">
        <w:rPr>
          <w:rFonts w:ascii="Times New Roman" w:eastAsia="Times New Roman" w:hAnsi="Times New Roman" w:cs="Times New Roman"/>
          <w:b/>
        </w:rPr>
        <w:t xml:space="preserve">That is to say, STRs that have been conserved during evolution across speciation events </w:t>
      </w:r>
      <w:r w:rsidRPr="00637952">
        <w:rPr>
          <w:rFonts w:ascii="Times New Roman" w:eastAsia="Times New Roman" w:hAnsi="Times New Roman" w:cs="Times New Roman"/>
          <w:b/>
          <w:i/>
        </w:rPr>
        <w:t>versus</w:t>
      </w:r>
      <w:r w:rsidRPr="00637952">
        <w:rPr>
          <w:rFonts w:ascii="Times New Roman" w:eastAsia="Times New Roman" w:hAnsi="Times New Roman" w:cs="Times New Roman"/>
          <w:b/>
        </w:rPr>
        <w:t xml:space="preserve"> STRs that have been gained/lost recently.</w:t>
      </w:r>
      <w:proofErr w:type="gramEnd"/>
      <w:r w:rsidRPr="00637952">
        <w:rPr>
          <w:rFonts w:ascii="Times New Roman" w:eastAsia="Times New Roman" w:hAnsi="Times New Roman" w:cs="Times New Roman"/>
          <w:b/>
        </w:rPr>
        <w:t xml:space="preserve"> Among </w:t>
      </w:r>
      <w:r w:rsidRPr="00637952">
        <w:rPr>
          <w:rFonts w:ascii="Times New Roman" w:eastAsia="Times New Roman" w:hAnsi="Times New Roman" w:cs="Times New Roman"/>
          <w:b/>
          <w:i/>
        </w:rPr>
        <w:t>A. thaliana</w:t>
      </w:r>
      <w:r w:rsidRPr="00637952">
        <w:rPr>
          <w:rFonts w:ascii="Times New Roman" w:eastAsia="Times New Roman" w:hAnsi="Times New Roman" w:cs="Times New Roman"/>
          <w:b/>
        </w:rPr>
        <w:t xml:space="preserve"> STR-containing genes, we attribute PFT1 to the first class and ELF3 to second.</w:t>
      </w:r>
    </w:p>
    <w:p w14:paraId="21B073A0" w14:textId="77777777" w:rsidR="00345172" w:rsidRPr="0063795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Times New Roman" w:eastAsia="Times New Roman" w:hAnsi="Times New Roman" w:cs="Times New Roman"/>
          <w:b/>
        </w:rPr>
      </w:pPr>
    </w:p>
    <w:p w14:paraId="09508A2F" w14:textId="77777777" w:rsidR="00345172" w:rsidRPr="00345172" w:rsidRDefault="00345172" w:rsidP="0034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Helvetica" w:eastAsia="Times New Roman" w:hAnsi="Helvetica" w:cs="Courier New"/>
          <w:color w:val="000000"/>
        </w:rPr>
      </w:pPr>
      <w:r w:rsidRPr="00345172">
        <w:rPr>
          <w:rFonts w:ascii="Helvetica" w:eastAsia="Times New Roman" w:hAnsi="Helvetica" w:cs="Courier New"/>
          <w:color w:val="000000"/>
        </w:rPr>
        <w:t xml:space="preserve">4) </w:t>
      </w:r>
      <w:proofErr w:type="gramStart"/>
      <w:r w:rsidRPr="00345172">
        <w:rPr>
          <w:rFonts w:ascii="Helvetica" w:eastAsia="Times New Roman" w:hAnsi="Helvetica" w:cs="Courier New"/>
          <w:color w:val="000000"/>
        </w:rPr>
        <w:t>minor</w:t>
      </w:r>
      <w:proofErr w:type="gramEnd"/>
      <w:r w:rsidRPr="00345172">
        <w:rPr>
          <w:rFonts w:ascii="Helvetica" w:eastAsia="Times New Roman" w:hAnsi="Helvetica" w:cs="Courier New"/>
          <w:color w:val="000000"/>
        </w:rPr>
        <w:t xml:space="preserve"> points: genes are not always in italics, photoreceptors should be in </w:t>
      </w:r>
      <w:r w:rsidRPr="00345172">
        <w:rPr>
          <w:rFonts w:ascii="Helvetica" w:eastAsia="Times New Roman" w:hAnsi="Helvetica" w:cs="Courier New"/>
          <w:color w:val="000000"/>
        </w:rPr>
        <w:br/>
        <w:t>lowercase letters (</w:t>
      </w:r>
      <w:proofErr w:type="spellStart"/>
      <w:r w:rsidRPr="00345172">
        <w:rPr>
          <w:rFonts w:ascii="Helvetica" w:eastAsia="Times New Roman" w:hAnsi="Helvetica" w:cs="Courier New"/>
          <w:color w:val="000000"/>
        </w:rPr>
        <w:t>phyB</w:t>
      </w:r>
      <w:proofErr w:type="spellEnd"/>
      <w:r w:rsidRPr="00345172">
        <w:rPr>
          <w:rFonts w:ascii="Helvetica" w:eastAsia="Times New Roman" w:hAnsi="Helvetica" w:cs="Courier New"/>
          <w:color w:val="000000"/>
        </w:rPr>
        <w:t xml:space="preserve"> </w:t>
      </w:r>
      <w:proofErr w:type="spellStart"/>
      <w:r w:rsidRPr="00345172">
        <w:rPr>
          <w:rFonts w:ascii="Helvetica" w:eastAsia="Times New Roman" w:hAnsi="Helvetica" w:cs="Courier New"/>
          <w:color w:val="000000"/>
        </w:rPr>
        <w:t>vs</w:t>
      </w:r>
      <w:proofErr w:type="spellEnd"/>
      <w:r w:rsidRPr="00345172">
        <w:rPr>
          <w:rFonts w:ascii="Helvetica" w:eastAsia="Times New Roman" w:hAnsi="Helvetica" w:cs="Courier New"/>
          <w:color w:val="000000"/>
        </w:rPr>
        <w:t xml:space="preserve"> PHYB, the </w:t>
      </w:r>
      <w:proofErr w:type="spellStart"/>
      <w:r w:rsidRPr="00345172">
        <w:rPr>
          <w:rFonts w:ascii="Helvetica" w:eastAsia="Times New Roman" w:hAnsi="Helvetica" w:cs="Courier New"/>
          <w:color w:val="000000"/>
        </w:rPr>
        <w:t>apoprotein</w:t>
      </w:r>
      <w:proofErr w:type="spellEnd"/>
      <w:r w:rsidRPr="00345172">
        <w:rPr>
          <w:rFonts w:ascii="Helvetica" w:eastAsia="Times New Roman" w:hAnsi="Helvetica" w:cs="Courier New"/>
          <w:color w:val="000000"/>
        </w:rPr>
        <w:t xml:space="preserve"> in capital letters). File S1 </w:t>
      </w:r>
      <w:r w:rsidRPr="00345172">
        <w:rPr>
          <w:rFonts w:ascii="Helvetica" w:eastAsia="Times New Roman" w:hAnsi="Helvetica" w:cs="Courier New"/>
          <w:color w:val="000000"/>
        </w:rPr>
        <w:br/>
        <w:t xml:space="preserve">could be converted to </w:t>
      </w:r>
      <w:proofErr w:type="spellStart"/>
      <w:r w:rsidRPr="00345172">
        <w:rPr>
          <w:rFonts w:ascii="Helvetica" w:eastAsia="Times New Roman" w:hAnsi="Helvetica" w:cs="Courier New"/>
          <w:color w:val="000000"/>
        </w:rPr>
        <w:t>pdf</w:t>
      </w:r>
      <w:proofErr w:type="spellEnd"/>
      <w:r w:rsidRPr="00345172">
        <w:rPr>
          <w:rFonts w:ascii="Helvetica" w:eastAsia="Times New Roman" w:hAnsi="Helvetica" w:cs="Courier New"/>
          <w:color w:val="000000"/>
        </w:rPr>
        <w:t xml:space="preserve"> to avoid changes in format. Could be also colored </w:t>
      </w:r>
      <w:r w:rsidRPr="00345172">
        <w:rPr>
          <w:rFonts w:ascii="Helvetica" w:eastAsia="Times New Roman" w:hAnsi="Helvetica" w:cs="Courier New"/>
          <w:color w:val="000000"/>
        </w:rPr>
        <w:br/>
        <w:t>somehow.</w:t>
      </w:r>
    </w:p>
    <w:p w14:paraId="20AB5955" w14:textId="77777777" w:rsidR="00637952" w:rsidRDefault="00637952" w:rsidP="00345172">
      <w:pPr>
        <w:rPr>
          <w:rFonts w:ascii="Verdana" w:eastAsia="Times New Roman" w:hAnsi="Verdana" w:cs="Courier New"/>
          <w:color w:val="002060"/>
          <w:sz w:val="20"/>
          <w:szCs w:val="20"/>
        </w:rPr>
      </w:pPr>
    </w:p>
    <w:p w14:paraId="71D1E45E" w14:textId="77777777" w:rsidR="00345172" w:rsidRPr="00637952" w:rsidRDefault="00345172" w:rsidP="00345172">
      <w:pPr>
        <w:rPr>
          <w:rFonts w:ascii="Times New Roman" w:eastAsia="Times New Roman" w:hAnsi="Times New Roman" w:cs="Times New Roman"/>
          <w:b/>
        </w:rPr>
      </w:pPr>
      <w:r w:rsidRPr="00637952">
        <w:rPr>
          <w:rFonts w:ascii="Times New Roman" w:eastAsia="Times New Roman" w:hAnsi="Times New Roman" w:cs="Times New Roman"/>
          <w:b/>
        </w:rPr>
        <w:t>The text has been modified to make suggested changes this comment.</w:t>
      </w:r>
    </w:p>
    <w:p w14:paraId="688EE3A0" w14:textId="77777777" w:rsidR="00637952" w:rsidDel="00ED014F" w:rsidRDefault="00637952" w:rsidP="00345172">
      <w:pPr>
        <w:rPr>
          <w:del w:id="59" w:author="Maximilian Press" w:date="2014-08-01T12:13:00Z"/>
          <w:rFonts w:ascii="Times New Roman" w:eastAsia="Times New Roman" w:hAnsi="Times New Roman" w:cs="Times New Roman"/>
          <w:b/>
        </w:rPr>
      </w:pPr>
      <w:bookmarkStart w:id="60" w:name="_GoBack"/>
      <w:bookmarkEnd w:id="60"/>
    </w:p>
    <w:p w14:paraId="1C32EC4D" w14:textId="02EC5DD9" w:rsidR="00345172" w:rsidRPr="00637952" w:rsidDel="00ED014F" w:rsidRDefault="00345172" w:rsidP="00345172">
      <w:pPr>
        <w:rPr>
          <w:del w:id="61" w:author="Maximilian Press" w:date="2014-08-01T12:13:00Z"/>
          <w:rFonts w:ascii="Times New Roman" w:eastAsia="Times New Roman" w:hAnsi="Times New Roman" w:cs="Times New Roman"/>
          <w:b/>
        </w:rPr>
      </w:pPr>
      <w:del w:id="62" w:author="Maximilian Press" w:date="2014-08-01T12:13:00Z">
        <w:r w:rsidRPr="00637952" w:rsidDel="00ED014F">
          <w:rPr>
            <w:rFonts w:ascii="Times New Roman" w:eastAsia="Times New Roman" w:hAnsi="Times New Roman" w:cs="Times New Roman"/>
            <w:b/>
          </w:rPr>
          <w:delText>NEED TO BE DONE:</w:delText>
        </w:r>
      </w:del>
    </w:p>
    <w:p w14:paraId="68A00D14" w14:textId="5DA16191" w:rsidR="00345172" w:rsidRPr="00637952" w:rsidDel="00ED014F" w:rsidRDefault="00345172" w:rsidP="00345172">
      <w:pPr>
        <w:rPr>
          <w:del w:id="63" w:author="Maximilian Press" w:date="2014-08-01T12:13:00Z"/>
          <w:rFonts w:ascii="Times New Roman" w:eastAsia="Times New Roman" w:hAnsi="Times New Roman" w:cs="Times New Roman"/>
          <w:b/>
        </w:rPr>
      </w:pPr>
      <w:del w:id="64" w:author="Maximilian Press" w:date="2014-08-01T12:13:00Z">
        <w:r w:rsidRPr="00637952" w:rsidDel="00ED014F">
          <w:rPr>
            <w:rFonts w:ascii="Times New Roman" w:eastAsia="Times New Roman" w:hAnsi="Times New Roman" w:cs="Times New Roman"/>
            <w:b/>
          </w:rPr>
          <w:delText xml:space="preserve">The file S1 has been converted to PDF but don’t think that adding colored will clarified the alignment. Underlying stars notify for conserved residues and the Q rich region is obvious. </w:delText>
        </w:r>
      </w:del>
    </w:p>
    <w:p w14:paraId="4CFD0AF2" w14:textId="77777777" w:rsidR="002067FE" w:rsidRPr="00B06A35" w:rsidRDefault="002067FE">
      <w:pPr>
        <w:rPr>
          <w:rFonts w:ascii="Times New Roman" w:hAnsi="Times New Roman" w:cs="Times New Roman"/>
          <w:b/>
        </w:rPr>
      </w:pPr>
    </w:p>
    <w:sectPr w:rsidR="002067FE" w:rsidRPr="00B06A35" w:rsidSect="00AA1C6D">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8" w:author="Maximilian Press" w:date="2014-07-30T11:17:00Z" w:initials="MP">
    <w:p w14:paraId="5F22A090" w14:textId="77777777" w:rsidR="008873B1" w:rsidRDefault="008873B1" w:rsidP="00345172">
      <w:pPr>
        <w:pStyle w:val="CommentText"/>
      </w:pPr>
      <w:r>
        <w:rPr>
          <w:rStyle w:val="CommentReference"/>
        </w:rPr>
        <w:annotationRef/>
      </w:r>
      <w:r>
        <w:t xml:space="preserve">This doesn’t make sense to me- the differences are larger and quite visible in light-grown seedlings in previous studies. </w:t>
      </w:r>
    </w:p>
    <w:p w14:paraId="4E76AE85" w14:textId="77777777" w:rsidR="008873B1" w:rsidRDefault="008873B1" w:rsidP="00345172">
      <w:pPr>
        <w:pStyle w:val="CommentText"/>
      </w:pPr>
    </w:p>
    <w:p w14:paraId="3A1207F9" w14:textId="77777777" w:rsidR="008873B1" w:rsidRDefault="008873B1" w:rsidP="00345172">
      <w:pPr>
        <w:pStyle w:val="CommentText"/>
      </w:pPr>
      <w:r>
        <w:t>I suggest removing highlighted text.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C0ADA"/>
    <w:multiLevelType w:val="hybridMultilevel"/>
    <w:tmpl w:val="9B78C93A"/>
    <w:lvl w:ilvl="0" w:tplc="A7DE6ED6">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67B"/>
    <w:rsid w:val="00115BF8"/>
    <w:rsid w:val="002067FE"/>
    <w:rsid w:val="002E2A0D"/>
    <w:rsid w:val="00345172"/>
    <w:rsid w:val="00373E4A"/>
    <w:rsid w:val="00380E36"/>
    <w:rsid w:val="00456EE5"/>
    <w:rsid w:val="004A6307"/>
    <w:rsid w:val="004C708E"/>
    <w:rsid w:val="00626E55"/>
    <w:rsid w:val="00637952"/>
    <w:rsid w:val="0070581C"/>
    <w:rsid w:val="007E2116"/>
    <w:rsid w:val="008873B1"/>
    <w:rsid w:val="009315C2"/>
    <w:rsid w:val="00953653"/>
    <w:rsid w:val="0096167B"/>
    <w:rsid w:val="00AA1C6D"/>
    <w:rsid w:val="00AE7FE2"/>
    <w:rsid w:val="00B06A35"/>
    <w:rsid w:val="00B71625"/>
    <w:rsid w:val="00C25541"/>
    <w:rsid w:val="00C408A5"/>
    <w:rsid w:val="00C540C9"/>
    <w:rsid w:val="00E428D2"/>
    <w:rsid w:val="00EB2234"/>
    <w:rsid w:val="00ED014F"/>
    <w:rsid w:val="00ED244E"/>
    <w:rsid w:val="00F034D5"/>
    <w:rsid w:val="00F936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6F34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67B"/>
    <w:pPr>
      <w:ind w:left="720"/>
      <w:contextualSpacing/>
    </w:pPr>
  </w:style>
  <w:style w:type="paragraph" w:styleId="BalloonText">
    <w:name w:val="Balloon Text"/>
    <w:basedOn w:val="Normal"/>
    <w:link w:val="BalloonTextChar"/>
    <w:uiPriority w:val="99"/>
    <w:semiHidden/>
    <w:unhideWhenUsed/>
    <w:rsid w:val="00B06A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6A35"/>
    <w:rPr>
      <w:rFonts w:ascii="Lucida Grande" w:hAnsi="Lucida Grande" w:cs="Lucida Grande"/>
      <w:sz w:val="18"/>
      <w:szCs w:val="18"/>
    </w:rPr>
  </w:style>
  <w:style w:type="character" w:styleId="CommentReference">
    <w:name w:val="annotation reference"/>
    <w:basedOn w:val="DefaultParagraphFont"/>
    <w:uiPriority w:val="99"/>
    <w:semiHidden/>
    <w:unhideWhenUsed/>
    <w:rsid w:val="00345172"/>
    <w:rPr>
      <w:sz w:val="18"/>
      <w:szCs w:val="18"/>
    </w:rPr>
  </w:style>
  <w:style w:type="paragraph" w:styleId="CommentText">
    <w:name w:val="annotation text"/>
    <w:basedOn w:val="Normal"/>
    <w:link w:val="CommentTextChar"/>
    <w:uiPriority w:val="99"/>
    <w:semiHidden/>
    <w:unhideWhenUsed/>
    <w:rsid w:val="00345172"/>
    <w:pPr>
      <w:spacing w:after="160"/>
    </w:pPr>
    <w:rPr>
      <w:rFonts w:eastAsiaTheme="minorHAnsi"/>
    </w:rPr>
  </w:style>
  <w:style w:type="character" w:customStyle="1" w:styleId="CommentTextChar">
    <w:name w:val="Comment Text Char"/>
    <w:basedOn w:val="DefaultParagraphFont"/>
    <w:link w:val="CommentText"/>
    <w:uiPriority w:val="99"/>
    <w:semiHidden/>
    <w:rsid w:val="00345172"/>
    <w:rPr>
      <w:rFonts w:eastAsiaTheme="minorHAnsi"/>
    </w:rPr>
  </w:style>
  <w:style w:type="paragraph" w:styleId="HTMLPreformatted">
    <w:name w:val="HTML Preformatted"/>
    <w:basedOn w:val="Normal"/>
    <w:link w:val="HTMLPreformattedChar"/>
    <w:uiPriority w:val="99"/>
    <w:semiHidden/>
    <w:unhideWhenUsed/>
    <w:rsid w:val="00E428D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428D2"/>
    <w:rPr>
      <w:rFonts w:ascii="Courier" w:hAnsi="Courier"/>
      <w:sz w:val="20"/>
      <w:szCs w:val="20"/>
    </w:rPr>
  </w:style>
  <w:style w:type="character" w:styleId="Hyperlink">
    <w:name w:val="Hyperlink"/>
    <w:basedOn w:val="DefaultParagraphFont"/>
    <w:uiPriority w:val="99"/>
    <w:unhideWhenUsed/>
    <w:rsid w:val="00B7162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67B"/>
    <w:pPr>
      <w:ind w:left="720"/>
      <w:contextualSpacing/>
    </w:pPr>
  </w:style>
  <w:style w:type="paragraph" w:styleId="BalloonText">
    <w:name w:val="Balloon Text"/>
    <w:basedOn w:val="Normal"/>
    <w:link w:val="BalloonTextChar"/>
    <w:uiPriority w:val="99"/>
    <w:semiHidden/>
    <w:unhideWhenUsed/>
    <w:rsid w:val="00B06A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6A35"/>
    <w:rPr>
      <w:rFonts w:ascii="Lucida Grande" w:hAnsi="Lucida Grande" w:cs="Lucida Grande"/>
      <w:sz w:val="18"/>
      <w:szCs w:val="18"/>
    </w:rPr>
  </w:style>
  <w:style w:type="character" w:styleId="CommentReference">
    <w:name w:val="annotation reference"/>
    <w:basedOn w:val="DefaultParagraphFont"/>
    <w:uiPriority w:val="99"/>
    <w:semiHidden/>
    <w:unhideWhenUsed/>
    <w:rsid w:val="00345172"/>
    <w:rPr>
      <w:sz w:val="18"/>
      <w:szCs w:val="18"/>
    </w:rPr>
  </w:style>
  <w:style w:type="paragraph" w:styleId="CommentText">
    <w:name w:val="annotation text"/>
    <w:basedOn w:val="Normal"/>
    <w:link w:val="CommentTextChar"/>
    <w:uiPriority w:val="99"/>
    <w:semiHidden/>
    <w:unhideWhenUsed/>
    <w:rsid w:val="00345172"/>
    <w:pPr>
      <w:spacing w:after="160"/>
    </w:pPr>
    <w:rPr>
      <w:rFonts w:eastAsiaTheme="minorHAnsi"/>
    </w:rPr>
  </w:style>
  <w:style w:type="character" w:customStyle="1" w:styleId="CommentTextChar">
    <w:name w:val="Comment Text Char"/>
    <w:basedOn w:val="DefaultParagraphFont"/>
    <w:link w:val="CommentText"/>
    <w:uiPriority w:val="99"/>
    <w:semiHidden/>
    <w:rsid w:val="00345172"/>
    <w:rPr>
      <w:rFonts w:eastAsiaTheme="minorHAnsi"/>
    </w:rPr>
  </w:style>
  <w:style w:type="paragraph" w:styleId="HTMLPreformatted">
    <w:name w:val="HTML Preformatted"/>
    <w:basedOn w:val="Normal"/>
    <w:link w:val="HTMLPreformattedChar"/>
    <w:uiPriority w:val="99"/>
    <w:semiHidden/>
    <w:unhideWhenUsed/>
    <w:rsid w:val="00E428D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428D2"/>
    <w:rPr>
      <w:rFonts w:ascii="Courier" w:hAnsi="Courier"/>
      <w:sz w:val="20"/>
      <w:szCs w:val="20"/>
    </w:rPr>
  </w:style>
  <w:style w:type="character" w:styleId="Hyperlink">
    <w:name w:val="Hyperlink"/>
    <w:basedOn w:val="DefaultParagraphFont"/>
    <w:uiPriority w:val="99"/>
    <w:unhideWhenUsed/>
    <w:rsid w:val="00B716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981675">
      <w:bodyDiv w:val="1"/>
      <w:marLeft w:val="0"/>
      <w:marRight w:val="0"/>
      <w:marTop w:val="0"/>
      <w:marBottom w:val="0"/>
      <w:divBdr>
        <w:top w:val="none" w:sz="0" w:space="0" w:color="auto"/>
        <w:left w:val="none" w:sz="0" w:space="0" w:color="auto"/>
        <w:bottom w:val="none" w:sz="0" w:space="0" w:color="auto"/>
        <w:right w:val="none" w:sz="0" w:space="0" w:color="auto"/>
      </w:divBdr>
    </w:div>
    <w:div w:id="16177574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3684</Words>
  <Characters>20631</Characters>
  <Application>Microsoft Macintosh Word</Application>
  <DocSecurity>0</DocSecurity>
  <Lines>322</Lines>
  <Paragraphs>67</Paragraphs>
  <ScaleCrop>false</ScaleCrop>
  <Company/>
  <LinksUpToDate>false</LinksUpToDate>
  <CharactersWithSpaces>24248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Press</dc:creator>
  <cp:keywords/>
  <dc:description/>
  <cp:lastModifiedBy>Maximilian Press</cp:lastModifiedBy>
  <cp:revision>2</cp:revision>
  <dcterms:created xsi:type="dcterms:W3CDTF">2014-08-01T19:13:00Z</dcterms:created>
  <dcterms:modified xsi:type="dcterms:W3CDTF">2014-08-01T19:13:00Z</dcterms:modified>
</cp:coreProperties>
</file>